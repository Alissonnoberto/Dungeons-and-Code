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DA019" w14:textId="77777777" w:rsidR="00EB004F" w:rsidRDefault="00EB004F" w:rsidP="008F3DE8">
      <w:pPr>
        <w:spacing w:line="360" w:lineRule="auto"/>
      </w:pPr>
    </w:p>
    <w:tbl>
      <w:tblPr>
        <w:tblW w:w="965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"/>
        <w:gridCol w:w="1276"/>
        <w:gridCol w:w="3557"/>
        <w:gridCol w:w="900"/>
        <w:gridCol w:w="1497"/>
        <w:gridCol w:w="141"/>
        <w:gridCol w:w="1701"/>
      </w:tblGrid>
      <w:tr w:rsidR="000A3AB9" w14:paraId="111CA0D0" w14:textId="77777777" w:rsidTr="005D184D">
        <w:trPr>
          <w:trHeight w:val="567"/>
          <w:jc w:val="center"/>
        </w:trPr>
        <w:tc>
          <w:tcPr>
            <w:tcW w:w="96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673BCBE" w14:textId="77777777" w:rsidR="000A3AB9" w:rsidRDefault="007D5130" w:rsidP="007D5130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REGISTRO</w:t>
            </w:r>
            <w:r w:rsidR="000A3AB9">
              <w:rPr>
                <w:rFonts w:cs="Arial"/>
                <w:b/>
                <w:bCs/>
                <w:szCs w:val="20"/>
              </w:rPr>
              <w:t xml:space="preserve"> DE REVISÕES</w:t>
            </w:r>
          </w:p>
        </w:tc>
      </w:tr>
      <w:tr w:rsidR="000A3AB9" w14:paraId="1A2B73A1" w14:textId="77777777" w:rsidTr="005D184D">
        <w:trPr>
          <w:trHeight w:val="270"/>
          <w:jc w:val="center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2521299" w14:textId="77777777" w:rsidR="000A3AB9" w:rsidRDefault="00B5739E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Ver.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1A0328C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Data</w:t>
            </w:r>
          </w:p>
        </w:tc>
        <w:tc>
          <w:tcPr>
            <w:tcW w:w="4457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9C02331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Descrição da Mudança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B12CBDE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Revisão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B23DEEA" w14:textId="77777777" w:rsidR="000A3AB9" w:rsidRDefault="000A3AB9" w:rsidP="003F5495">
            <w:pPr>
              <w:jc w:val="center"/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Aprovação</w:t>
            </w:r>
          </w:p>
        </w:tc>
      </w:tr>
      <w:tr w:rsidR="000A3AB9" w14:paraId="4AE7A112" w14:textId="77777777" w:rsidTr="005D184D">
        <w:trPr>
          <w:trHeight w:val="284"/>
          <w:jc w:val="center"/>
        </w:trPr>
        <w:tc>
          <w:tcPr>
            <w:tcW w:w="5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FFF98F2" w14:textId="7F283A6C" w:rsidR="000A3AB9" w:rsidRPr="00427287" w:rsidRDefault="00DE6F6A" w:rsidP="003F5495">
            <w:pPr>
              <w:jc w:val="center"/>
              <w:rPr>
                <w:rFonts w:asciiTheme="minorHAnsi" w:eastAsia="Arial Unicode MS" w:hAnsiTheme="minorHAnsi" w:cs="Arial"/>
                <w:sz w:val="22"/>
                <w:szCs w:val="22"/>
              </w:rPr>
            </w:pPr>
            <w:r w:rsidRPr="00427287">
              <w:rPr>
                <w:rFonts w:asciiTheme="minorHAnsi" w:eastAsia="Arial Unicode MS" w:hAnsiTheme="minorHAnsi" w:cs="Arial"/>
                <w:sz w:val="22"/>
                <w:szCs w:val="22"/>
              </w:rPr>
              <w:t>1</w:t>
            </w:r>
            <w:r w:rsidR="006E4F78">
              <w:rPr>
                <w:rFonts w:asciiTheme="minorHAnsi" w:eastAsia="Arial Unicode MS" w:hAnsiTheme="minorHAnsi" w:cs="Arial"/>
                <w:sz w:val="22"/>
                <w:szCs w:val="22"/>
              </w:rPr>
              <w:t>.0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B9B2AE5" w14:textId="48131C94" w:rsidR="000A3AB9" w:rsidRPr="00427287" w:rsidRDefault="00B5739E" w:rsidP="00025F1C">
            <w:pPr>
              <w:jc w:val="center"/>
              <w:rPr>
                <w:rFonts w:asciiTheme="minorHAnsi" w:eastAsia="Arial Unicode MS" w:hAnsiTheme="minorHAnsi" w:cs="Arial"/>
                <w:iCs/>
                <w:sz w:val="22"/>
                <w:szCs w:val="22"/>
              </w:rPr>
            </w:pPr>
            <w:r>
              <w:rPr>
                <w:rFonts w:asciiTheme="minorHAnsi" w:eastAsia="Arial Unicode MS" w:hAnsiTheme="minorHAnsi" w:cs="Arial"/>
                <w:iCs/>
                <w:sz w:val="22"/>
                <w:szCs w:val="22"/>
              </w:rPr>
              <w:t>1</w:t>
            </w:r>
            <w:r w:rsidR="006E4F78">
              <w:rPr>
                <w:rFonts w:asciiTheme="minorHAnsi" w:eastAsia="Arial Unicode MS" w:hAnsiTheme="minorHAnsi" w:cs="Arial"/>
                <w:iCs/>
                <w:sz w:val="22"/>
                <w:szCs w:val="22"/>
              </w:rPr>
              <w:t>4</w:t>
            </w:r>
            <w:r>
              <w:rPr>
                <w:rFonts w:asciiTheme="minorHAnsi" w:eastAsia="Arial Unicode MS" w:hAnsiTheme="minorHAnsi" w:cs="Arial"/>
                <w:iCs/>
                <w:sz w:val="22"/>
                <w:szCs w:val="22"/>
              </w:rPr>
              <w:t>/0</w:t>
            </w:r>
            <w:r w:rsidR="006E4F78">
              <w:rPr>
                <w:rFonts w:asciiTheme="minorHAnsi" w:eastAsia="Arial Unicode MS" w:hAnsiTheme="minorHAnsi" w:cs="Arial"/>
                <w:iCs/>
                <w:sz w:val="22"/>
                <w:szCs w:val="22"/>
              </w:rPr>
              <w:t>6</w:t>
            </w:r>
            <w:r>
              <w:rPr>
                <w:rFonts w:asciiTheme="minorHAnsi" w:eastAsia="Arial Unicode MS" w:hAnsiTheme="minorHAnsi" w:cs="Arial"/>
                <w:iCs/>
                <w:sz w:val="22"/>
                <w:szCs w:val="22"/>
              </w:rPr>
              <w:t>/2018</w:t>
            </w:r>
          </w:p>
        </w:tc>
        <w:tc>
          <w:tcPr>
            <w:tcW w:w="44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AC968C2" w14:textId="77777777" w:rsidR="000A3AB9" w:rsidRPr="00B3417A" w:rsidRDefault="00B5739E" w:rsidP="00B3417A">
            <w:pPr>
              <w:jc w:val="center"/>
              <w:rPr>
                <w:rFonts w:asciiTheme="minorHAnsi" w:eastAsia="Arial Unicode MS" w:hAnsiTheme="minorHAnsi" w:cstheme="minorHAnsi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="Arial Unicode MS" w:hAnsiTheme="minorHAnsi" w:cstheme="minorHAnsi"/>
                <w:iCs/>
                <w:color w:val="000000" w:themeColor="text1"/>
                <w:sz w:val="22"/>
                <w:szCs w:val="22"/>
              </w:rPr>
              <w:t>Criação do documento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BC4C4F3" w14:textId="77777777" w:rsidR="000A3AB9" w:rsidRPr="00427287" w:rsidRDefault="000A3AB9" w:rsidP="003F5495">
            <w:pPr>
              <w:jc w:val="center"/>
              <w:rPr>
                <w:rFonts w:asciiTheme="minorHAnsi" w:eastAsia="Arial Unicode MS" w:hAnsiTheme="minorHAnsi" w:cs="Arial"/>
                <w:iCs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6C47C76" w14:textId="77777777" w:rsidR="000A3AB9" w:rsidRPr="00427287" w:rsidRDefault="000A3AB9" w:rsidP="00025F1C">
            <w:pPr>
              <w:jc w:val="center"/>
              <w:rPr>
                <w:rFonts w:asciiTheme="minorHAnsi" w:eastAsia="Arial Unicode MS" w:hAnsiTheme="minorHAnsi" w:cs="Arial"/>
                <w:iCs/>
                <w:sz w:val="22"/>
                <w:szCs w:val="22"/>
              </w:rPr>
            </w:pPr>
          </w:p>
        </w:tc>
      </w:tr>
      <w:tr w:rsidR="000A3AB9" w14:paraId="77AC7767" w14:textId="77777777" w:rsidTr="005D184D">
        <w:trPr>
          <w:trHeight w:val="284"/>
          <w:jc w:val="center"/>
        </w:trPr>
        <w:tc>
          <w:tcPr>
            <w:tcW w:w="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31B0017" w14:textId="4094BBD2" w:rsidR="000A3AB9" w:rsidRPr="00427287" w:rsidRDefault="000A3AB9" w:rsidP="00025F1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DDF2FF3" w14:textId="63B1970C" w:rsidR="000A3AB9" w:rsidRPr="00427287" w:rsidRDefault="000A3AB9" w:rsidP="00025F1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44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63F3C97" w14:textId="5E1BEB37" w:rsidR="000A3AB9" w:rsidRPr="00427287" w:rsidRDefault="000A3AB9" w:rsidP="00B5739E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304595B" w14:textId="77777777" w:rsidR="000A3AB9" w:rsidRPr="00427287" w:rsidRDefault="000A3AB9" w:rsidP="00B3417A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E4AC21" w14:textId="77777777" w:rsidR="000A3AB9" w:rsidRPr="00427287" w:rsidRDefault="000A3AB9" w:rsidP="00025F1C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0A3AB9" w14:paraId="0FF49914" w14:textId="77777777" w:rsidTr="005D184D">
        <w:trPr>
          <w:trHeight w:val="230"/>
          <w:jc w:val="center"/>
          <w:hidden/>
        </w:trPr>
        <w:tc>
          <w:tcPr>
            <w:tcW w:w="587" w:type="dxa"/>
            <w:tcBorders>
              <w:top w:val="inset" w:sz="6" w:space="0" w:color="auto"/>
              <w:left w:val="single" w:sz="8" w:space="0" w:color="auto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E6DAFB8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1276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0FADEB7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3557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33EE726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900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F368062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1497" w:type="dxa"/>
            <w:tcBorders>
              <w:top w:val="inset" w:sz="6" w:space="0" w:color="auto"/>
              <w:left w:val="nil"/>
              <w:bottom w:val="single" w:sz="8" w:space="0" w:color="000000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8E818DF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  <w:tc>
          <w:tcPr>
            <w:tcW w:w="1842" w:type="dxa"/>
            <w:gridSpan w:val="2"/>
            <w:tcBorders>
              <w:top w:val="inset" w:sz="6" w:space="0" w:color="auto"/>
              <w:left w:val="nil"/>
              <w:bottom w:val="single" w:sz="8" w:space="0" w:color="000000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B0F2B14" w14:textId="77777777" w:rsidR="000A3AB9" w:rsidRDefault="000A3AB9" w:rsidP="003F5495">
            <w:pPr>
              <w:rPr>
                <w:rFonts w:ascii="Arial Unicode MS" w:eastAsia="Arial Unicode MS" w:hAnsi="Arial Unicode MS" w:cs="Arial Unicode MS"/>
                <w:vanish/>
              </w:rPr>
            </w:pPr>
          </w:p>
        </w:tc>
      </w:tr>
      <w:tr w:rsidR="000A3AB9" w14:paraId="05A0A8D7" w14:textId="77777777" w:rsidTr="005D184D">
        <w:trPr>
          <w:trHeight w:val="255"/>
          <w:jc w:val="center"/>
        </w:trPr>
        <w:tc>
          <w:tcPr>
            <w:tcW w:w="9659" w:type="dxa"/>
            <w:gridSpan w:val="7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35A13CA7" w14:textId="77777777" w:rsidR="0030606B" w:rsidRPr="0030606B" w:rsidRDefault="000A3AB9" w:rsidP="0030606B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 xml:space="preserve"> Aprovaçõe</w:t>
            </w:r>
            <w:r w:rsidR="0030606B">
              <w:rPr>
                <w:rFonts w:cs="Arial"/>
                <w:b/>
                <w:bCs/>
                <w:szCs w:val="20"/>
              </w:rPr>
              <w:t>s</w:t>
            </w:r>
          </w:p>
        </w:tc>
      </w:tr>
      <w:tr w:rsidR="000A3AB9" w14:paraId="1A5A58D7" w14:textId="77777777" w:rsidTr="005D184D">
        <w:trPr>
          <w:trHeight w:val="454"/>
          <w:jc w:val="center"/>
        </w:trPr>
        <w:tc>
          <w:tcPr>
            <w:tcW w:w="542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7F79EF3B" w14:textId="77777777" w:rsidR="0030606B" w:rsidRDefault="0030606B" w:rsidP="00032B7A">
            <w:pPr>
              <w:rPr>
                <w:rFonts w:cs="Arial"/>
                <w:b/>
                <w:szCs w:val="20"/>
              </w:rPr>
            </w:pPr>
          </w:p>
          <w:p w14:paraId="03DBB44E" w14:textId="77777777" w:rsidR="000A3AB9" w:rsidRPr="00B3417A" w:rsidRDefault="000A3AB9" w:rsidP="00032B7A">
            <w:pPr>
              <w:rPr>
                <w:rFonts w:cs="Arial"/>
                <w:szCs w:val="20"/>
              </w:rPr>
            </w:pPr>
            <w:r w:rsidRPr="00F060F7">
              <w:rPr>
                <w:rFonts w:cs="Arial"/>
                <w:b/>
                <w:szCs w:val="20"/>
              </w:rPr>
              <w:t>Gerente do Programa:</w:t>
            </w:r>
            <w:r w:rsidR="00B3417A">
              <w:rPr>
                <w:rFonts w:cs="Arial"/>
                <w:b/>
                <w:szCs w:val="20"/>
              </w:rPr>
              <w:t xml:space="preserve"> </w:t>
            </w:r>
          </w:p>
          <w:p w14:paraId="1EA0D035" w14:textId="77777777" w:rsidR="00032B7A" w:rsidRDefault="00032B7A" w:rsidP="00032B7A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25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A6039C1" w14:textId="77777777" w:rsidR="000A3AB9" w:rsidRDefault="000A3AB9" w:rsidP="003F549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Data:</w:t>
            </w:r>
            <w:r w:rsidR="00C25103">
              <w:rPr>
                <w:rFonts w:cs="Arial"/>
                <w:szCs w:val="20"/>
              </w:rPr>
              <w:t xml:space="preserve"> </w:t>
            </w:r>
          </w:p>
          <w:p w14:paraId="789452F0" w14:textId="77777777" w:rsidR="00032B7A" w:rsidRDefault="00032B7A" w:rsidP="003F5495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6D3EB95F" w14:textId="77777777" w:rsidR="000A3AB9" w:rsidRDefault="000A3AB9" w:rsidP="003F5495">
            <w:pPr>
              <w:rPr>
                <w:rFonts w:eastAsia="Arial Unicode MS" w:cs="Arial"/>
                <w:szCs w:val="20"/>
              </w:rPr>
            </w:pPr>
          </w:p>
        </w:tc>
      </w:tr>
      <w:tr w:rsidR="000A3AB9" w14:paraId="39B3781A" w14:textId="77777777" w:rsidTr="005D184D">
        <w:trPr>
          <w:trHeight w:val="454"/>
          <w:jc w:val="center"/>
        </w:trPr>
        <w:tc>
          <w:tcPr>
            <w:tcW w:w="542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170EF62B" w14:textId="77777777" w:rsidR="0030606B" w:rsidRDefault="0030606B" w:rsidP="00032B7A">
            <w:pPr>
              <w:rPr>
                <w:rFonts w:cs="Arial"/>
                <w:b/>
                <w:szCs w:val="20"/>
              </w:rPr>
            </w:pPr>
          </w:p>
          <w:p w14:paraId="34067CBB" w14:textId="77777777" w:rsidR="000A3AB9" w:rsidRDefault="000A3AB9" w:rsidP="00032B7A">
            <w:pPr>
              <w:rPr>
                <w:rFonts w:cs="Arial"/>
                <w:b/>
                <w:szCs w:val="20"/>
              </w:rPr>
            </w:pPr>
            <w:r w:rsidRPr="00F060F7">
              <w:rPr>
                <w:rFonts w:cs="Arial"/>
                <w:b/>
                <w:szCs w:val="20"/>
              </w:rPr>
              <w:t>Gerente do Projeto</w:t>
            </w:r>
            <w:r w:rsidR="00032B7A">
              <w:rPr>
                <w:rFonts w:cs="Arial"/>
                <w:b/>
                <w:szCs w:val="20"/>
              </w:rPr>
              <w:t>:</w:t>
            </w:r>
            <w:r w:rsidR="00B3417A">
              <w:rPr>
                <w:rFonts w:cs="Arial"/>
                <w:b/>
                <w:szCs w:val="20"/>
              </w:rPr>
              <w:t xml:space="preserve"> </w:t>
            </w:r>
          </w:p>
          <w:p w14:paraId="77EBD2BE" w14:textId="77777777" w:rsidR="00032B7A" w:rsidRDefault="00032B7A" w:rsidP="00032B7A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25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2D00C7CC" w14:textId="77777777" w:rsidR="000A3AB9" w:rsidRDefault="000A3AB9" w:rsidP="003F5495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Data:</w:t>
            </w:r>
            <w:r w:rsidR="00B3417A">
              <w:rPr>
                <w:rFonts w:cs="Arial"/>
                <w:szCs w:val="20"/>
              </w:rPr>
              <w:t xml:space="preserve"> </w:t>
            </w:r>
          </w:p>
          <w:p w14:paraId="11FDB1DB" w14:textId="77777777" w:rsidR="00032B7A" w:rsidRDefault="00032B7A" w:rsidP="003F5495">
            <w:pPr>
              <w:rPr>
                <w:rFonts w:eastAsia="Arial Unicode MS" w:cs="Arial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14:paraId="4C9CE2BE" w14:textId="77777777" w:rsidR="000A3AB9" w:rsidRDefault="000A3AB9" w:rsidP="003C79B5">
            <w:pPr>
              <w:jc w:val="right"/>
              <w:rPr>
                <w:rFonts w:eastAsia="Arial Unicode MS" w:cs="Arial"/>
                <w:szCs w:val="20"/>
              </w:rPr>
            </w:pPr>
          </w:p>
        </w:tc>
      </w:tr>
    </w:tbl>
    <w:p w14:paraId="3513588F" w14:textId="77777777" w:rsidR="009A14E9" w:rsidRDefault="009A14E9"/>
    <w:p w14:paraId="42393AFE" w14:textId="77777777" w:rsidR="008F3DE8" w:rsidRDefault="008F3DE8">
      <w:r>
        <w:br w:type="page"/>
      </w:r>
    </w:p>
    <w:p w14:paraId="28990255" w14:textId="77777777" w:rsidR="00D56A6C" w:rsidRPr="00C73905" w:rsidRDefault="00D56A6C" w:rsidP="008F3DE8">
      <w:pPr>
        <w:spacing w:line="360" w:lineRule="auto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C5D06" w:rsidRPr="00670155" w14:paraId="138B3D92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10FB4B7A" w14:textId="6243272E" w:rsidR="001C5D06" w:rsidRPr="00431E17" w:rsidRDefault="00670155" w:rsidP="00DE6F6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1. </w:t>
            </w:r>
            <w:r w:rsidR="006E4F78">
              <w:rPr>
                <w:rFonts w:ascii="Arial" w:hAnsi="Arial" w:cs="Arial"/>
                <w:b/>
                <w:bCs/>
                <w:sz w:val="22"/>
                <w:szCs w:val="22"/>
              </w:rPr>
              <w:t>Motivo do Encerramento</w:t>
            </w:r>
          </w:p>
        </w:tc>
      </w:tr>
      <w:tr w:rsidR="001C5D06" w:rsidRPr="00D35C32" w14:paraId="7E005915" w14:textId="77777777" w:rsidTr="005D184D">
        <w:trPr>
          <w:trHeight w:val="1148"/>
          <w:jc w:val="center"/>
        </w:trPr>
        <w:tc>
          <w:tcPr>
            <w:tcW w:w="9779" w:type="dxa"/>
          </w:tcPr>
          <w:p w14:paraId="5FC5D0FF" w14:textId="63B9A25D" w:rsidR="00D35C32" w:rsidRPr="004C3C83" w:rsidRDefault="00D35C32" w:rsidP="00D35C32">
            <w:pPr>
              <w:jc w:val="both"/>
              <w:rPr>
                <w:rStyle w:val="apple-style-span"/>
                <w:rFonts w:asciiTheme="minorHAnsi" w:hAnsiTheme="minorHAnsi" w:cs="Arial"/>
                <w:color w:val="000000"/>
                <w:sz w:val="22"/>
                <w:szCs w:val="22"/>
              </w:rPr>
            </w:pPr>
          </w:p>
          <w:p w14:paraId="26857444" w14:textId="21EE04D9" w:rsidR="006E4F78" w:rsidRPr="006E4F78" w:rsidRDefault="006E4F78" w:rsidP="006E4F78">
            <w:pPr>
              <w:spacing w:before="120" w:after="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6E4F78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X</w:t>
            </w:r>
            <w:proofErr w:type="gramEnd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) Projeto concluído</w:t>
            </w:r>
          </w:p>
          <w:p w14:paraId="68CA0D92" w14:textId="692E20B6" w:rsidR="006E4F78" w:rsidRPr="006E4F78" w:rsidRDefault="006E4F78" w:rsidP="006E4F78">
            <w:pPr>
              <w:spacing w:before="120" w:after="6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gramStart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  </w:t>
            </w:r>
            <w:proofErr w:type="gramEnd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</w:t>
            </w:r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)</w:t>
            </w:r>
            <w:r w:rsidRPr="006E4F7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>Projeto cancelado</w:t>
            </w:r>
          </w:p>
          <w:p w14:paraId="42EFA100" w14:textId="363D152A" w:rsidR="002D6E40" w:rsidRPr="004C3C83" w:rsidRDefault="002D6E40" w:rsidP="00336B8B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6E6683E5" w14:textId="77777777" w:rsidR="00D56A6C" w:rsidRPr="00C73905" w:rsidRDefault="00D56A6C" w:rsidP="001C5D06">
      <w:pPr>
        <w:rPr>
          <w:rFonts w:asciiTheme="minorHAnsi" w:hAnsiTheme="minorHAnsi" w:cs="Arial"/>
          <w:sz w:val="22"/>
          <w:szCs w:val="22"/>
        </w:rPr>
      </w:pPr>
    </w:p>
    <w:p w14:paraId="6DDEDF66" w14:textId="77777777" w:rsidR="003751C7" w:rsidRPr="00C73905" w:rsidRDefault="003751C7" w:rsidP="001C5D06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E6F6A" w:rsidRPr="00670155" w14:paraId="56C7D23D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1A2D4BF6" w14:textId="409F74E2" w:rsidR="00DE6F6A" w:rsidRPr="00431E17" w:rsidRDefault="00DE6F6A" w:rsidP="001F6CC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6E4F78">
              <w:rPr>
                <w:rFonts w:ascii="Arial" w:hAnsi="Arial" w:cs="Arial"/>
                <w:b/>
                <w:bCs/>
                <w:sz w:val="22"/>
                <w:szCs w:val="22"/>
              </w:rPr>
              <w:t>Objetivo do Projeto</w:t>
            </w:r>
          </w:p>
        </w:tc>
      </w:tr>
      <w:tr w:rsidR="00DE6F6A" w:rsidRPr="00D35C32" w14:paraId="7B07114E" w14:textId="77777777" w:rsidTr="005D184D">
        <w:trPr>
          <w:trHeight w:val="1148"/>
          <w:jc w:val="center"/>
        </w:trPr>
        <w:tc>
          <w:tcPr>
            <w:tcW w:w="9779" w:type="dxa"/>
          </w:tcPr>
          <w:p w14:paraId="4AD95F00" w14:textId="77777777" w:rsidR="00DE6F6A" w:rsidRPr="004C3C83" w:rsidRDefault="00DE6F6A" w:rsidP="002D6E40">
            <w:pPr>
              <w:pStyle w:val="Corpodetexto2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</w:p>
          <w:p w14:paraId="22BADE7C" w14:textId="77777777" w:rsidR="006E4F78" w:rsidRDefault="00634529" w:rsidP="006E4F78">
            <w:pPr>
              <w:autoSpaceDE w:val="0"/>
              <w:autoSpaceDN w:val="0"/>
              <w:adjustRightInd w:val="0"/>
              <w:jc w:val="both"/>
              <w:rPr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- </w:t>
            </w:r>
            <w:r w:rsidR="006E4F78" w:rsidRPr="004C3C83">
              <w:rPr>
                <w:rFonts w:asciiTheme="minorHAnsi" w:eastAsia="Ubuntu" w:hAnsiTheme="minorHAnsi" w:cs="Ubuntu"/>
                <w:sz w:val="22"/>
                <w:szCs w:val="22"/>
              </w:rPr>
              <w:t>O presente projeto destina-se a criação de</w:t>
            </w:r>
            <w:r w:rsidR="006E4F78">
              <w:rPr>
                <w:rFonts w:asciiTheme="minorHAnsi" w:eastAsia="Ubuntu" w:hAnsiTheme="minorHAnsi" w:cs="Ubuntu"/>
                <w:sz w:val="22"/>
                <w:szCs w:val="22"/>
              </w:rPr>
              <w:t xml:space="preserve"> um jogo educativo cujo o objetivo é ensinar o</w:t>
            </w:r>
            <w:r w:rsidR="006E4F78">
              <w:rPr>
                <w:rFonts w:eastAsia="Ubuntu"/>
              </w:rPr>
              <w:t xml:space="preserve">s conceitos básicos de </w:t>
            </w:r>
            <w:r w:rsidR="006E4F78">
              <w:rPr>
                <w:rFonts w:asciiTheme="minorHAnsi" w:eastAsia="Ubuntu" w:hAnsiTheme="minorHAnsi" w:cs="Ubuntu"/>
                <w:sz w:val="22"/>
                <w:szCs w:val="22"/>
              </w:rPr>
              <w:t>lógica de programação de forma lúdica e divertida</w:t>
            </w:r>
            <w:r w:rsidR="006E4F78" w:rsidRPr="004C3C83">
              <w:rPr>
                <w:rFonts w:asciiTheme="minorHAnsi" w:eastAsia="Ubuntu" w:hAnsiTheme="minorHAnsi" w:cs="Ubuntu"/>
                <w:sz w:val="22"/>
                <w:szCs w:val="22"/>
              </w:rPr>
              <w:t>.</w:t>
            </w:r>
          </w:p>
          <w:p w14:paraId="101E71F9" w14:textId="6B186A82" w:rsidR="004C3C83" w:rsidRPr="004C3C83" w:rsidRDefault="004C3C83" w:rsidP="002012F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color w:val="0000FF"/>
                <w:sz w:val="22"/>
                <w:szCs w:val="22"/>
              </w:rPr>
            </w:pPr>
          </w:p>
        </w:tc>
      </w:tr>
    </w:tbl>
    <w:p w14:paraId="592FD1D9" w14:textId="77777777" w:rsidR="001C5D06" w:rsidRPr="00C73905" w:rsidRDefault="001C5D06" w:rsidP="001C5D06">
      <w:pPr>
        <w:rPr>
          <w:rFonts w:ascii="Arial" w:hAnsi="Arial" w:cs="Arial"/>
          <w:sz w:val="22"/>
          <w:szCs w:val="22"/>
        </w:rPr>
      </w:pPr>
    </w:p>
    <w:p w14:paraId="1A925D0F" w14:textId="77777777" w:rsidR="00D56A6C" w:rsidRPr="00C73905" w:rsidRDefault="00D56A6C" w:rsidP="001C5D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C5D06" w:rsidRPr="00670155" w14:paraId="75B3E98D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7C08B926" w14:textId="61BF923A" w:rsidR="001C5D06" w:rsidRPr="00431E17" w:rsidRDefault="00DE6F6A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="005069DE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1C5D06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Produtos </w:t>
            </w:r>
            <w:r w:rsidR="006E4F78">
              <w:rPr>
                <w:rFonts w:ascii="Arial" w:hAnsi="Arial" w:cs="Arial"/>
                <w:b/>
                <w:bCs/>
                <w:sz w:val="22"/>
                <w:szCs w:val="22"/>
              </w:rPr>
              <w:t>Entregues</w:t>
            </w:r>
          </w:p>
        </w:tc>
      </w:tr>
      <w:tr w:rsidR="001C5D06" w:rsidRPr="00670155" w14:paraId="7E5509F7" w14:textId="77777777" w:rsidTr="005D184D">
        <w:trPr>
          <w:trHeight w:val="1148"/>
          <w:jc w:val="center"/>
        </w:trPr>
        <w:tc>
          <w:tcPr>
            <w:tcW w:w="9779" w:type="dxa"/>
          </w:tcPr>
          <w:p w14:paraId="0C081D17" w14:textId="2E50A89D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eastAsia="Ubuntu" w:cs="Ubuntu"/>
              </w:rPr>
            </w:pPr>
          </w:p>
          <w:p w14:paraId="67615DC8" w14:textId="1D999DB5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eastAsia="Ubuntu" w:cs="Ubuntu"/>
              </w:rPr>
            </w:pPr>
            <w:r>
              <w:rPr>
                <w:rStyle w:val="apple-style-span"/>
                <w:rFonts w:eastAsia="Ubuntu" w:cs="Ubuntu"/>
              </w:rPr>
              <w:t xml:space="preserve">- O Jogo </w:t>
            </w:r>
            <w:r w:rsidR="006E4F78">
              <w:rPr>
                <w:rStyle w:val="apple-style-span"/>
                <w:rFonts w:eastAsia="Ubuntu" w:cs="Ubuntu"/>
              </w:rPr>
              <w:t>com</w:t>
            </w:r>
            <w:r>
              <w:rPr>
                <w:rStyle w:val="apple-style-span"/>
                <w:rFonts w:eastAsia="Ubuntu" w:cs="Ubuntu"/>
              </w:rPr>
              <w:t>:</w:t>
            </w:r>
          </w:p>
          <w:p w14:paraId="1FA017D8" w14:textId="58250F25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- 3 fases com a temática lógica de programação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1CFCB16E" w14:textId="6F3AA4F4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Telas: Menu inicial, vitória, derrota, menu de pause, tutorial e créditos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3878C8A6" w14:textId="5193BC53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Visão 2D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56F32254" w14:textId="17731DE8" w:rsidR="00710B14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Single Player</w:t>
            </w:r>
            <w:r w:rsidR="008E6725"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>;</w:t>
            </w:r>
          </w:p>
          <w:p w14:paraId="71661531" w14:textId="42AF2083" w:rsidR="00710B14" w:rsidRPr="004C3C83" w:rsidRDefault="00710B14" w:rsidP="00750C61">
            <w:pPr>
              <w:autoSpaceDE w:val="0"/>
              <w:autoSpaceDN w:val="0"/>
              <w:adjustRightInd w:val="0"/>
              <w:jc w:val="both"/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</w:pPr>
            <w:r>
              <w:rPr>
                <w:rStyle w:val="apple-style-span"/>
                <w:rFonts w:asciiTheme="minorHAnsi" w:eastAsia="Ubuntu" w:hAnsiTheme="minorHAnsi" w:cs="Ubuntu"/>
                <w:sz w:val="22"/>
                <w:szCs w:val="22"/>
              </w:rPr>
              <w:t xml:space="preserve">        - Plataforma PC.</w:t>
            </w:r>
          </w:p>
          <w:p w14:paraId="0C3C3F4C" w14:textId="77777777" w:rsidR="007E25CD" w:rsidRPr="004C3C83" w:rsidRDefault="007E25CD" w:rsidP="007E25CD">
            <w:pPr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1F6C5440" w14:textId="77777777" w:rsidR="00DD48A4" w:rsidRPr="00C73905" w:rsidRDefault="00DD48A4" w:rsidP="001C5D06">
      <w:pPr>
        <w:rPr>
          <w:rFonts w:ascii="Arial" w:hAnsi="Arial" w:cs="Arial"/>
          <w:sz w:val="22"/>
          <w:szCs w:val="22"/>
        </w:rPr>
      </w:pPr>
    </w:p>
    <w:p w14:paraId="19E8D71F" w14:textId="77777777" w:rsidR="00D56A6C" w:rsidRPr="00C73905" w:rsidRDefault="00D56A6C" w:rsidP="001C5D0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C5D06" w:rsidRPr="00431E17" w14:paraId="2BD282AB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149178C3" w14:textId="2520CB1A" w:rsidR="001C5D06" w:rsidRPr="00431E17" w:rsidRDefault="00135DB1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="005069DE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6E4F78">
              <w:rPr>
                <w:rFonts w:ascii="Arial" w:hAnsi="Arial" w:cs="Arial"/>
                <w:b/>
                <w:bCs/>
                <w:sz w:val="22"/>
                <w:szCs w:val="22"/>
              </w:rPr>
              <w:t>Classificação de Aceite</w:t>
            </w:r>
          </w:p>
        </w:tc>
      </w:tr>
      <w:tr w:rsidR="001C5D06" w:rsidRPr="00431E17" w14:paraId="533C69DC" w14:textId="77777777" w:rsidTr="005D184D">
        <w:trPr>
          <w:trHeight w:val="473"/>
          <w:jc w:val="center"/>
        </w:trPr>
        <w:tc>
          <w:tcPr>
            <w:tcW w:w="9779" w:type="dxa"/>
          </w:tcPr>
          <w:p w14:paraId="45EBABF1" w14:textId="77777777" w:rsidR="003F063C" w:rsidRDefault="003F063C" w:rsidP="00135DB1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4070D633" w14:textId="245140B7" w:rsidR="006E4F78" w:rsidRDefault="006E4F78" w:rsidP="006E4F78">
            <w:pPr>
              <w:spacing w:after="120"/>
              <w:rPr>
                <w:rFonts w:ascii="Arial" w:hAnsi="Arial" w:cs="Arial"/>
                <w:sz w:val="22"/>
                <w:szCs w:val="18"/>
              </w:rPr>
            </w:pPr>
            <w:proofErr w:type="gramStart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6E4F78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X</w:t>
            </w:r>
            <w:proofErr w:type="gramEnd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)</w:t>
            </w:r>
            <w:r>
              <w:rPr>
                <w:rFonts w:ascii="Arial" w:hAnsi="Arial" w:cs="Arial"/>
                <w:sz w:val="22"/>
                <w:szCs w:val="18"/>
              </w:rPr>
              <w:t xml:space="preserve"> Aceite total</w:t>
            </w:r>
          </w:p>
          <w:p w14:paraId="43D637B9" w14:textId="2F2797A2" w:rsidR="006E4F78" w:rsidRDefault="006E4F78" w:rsidP="006E4F78">
            <w:pPr>
              <w:spacing w:after="120"/>
              <w:rPr>
                <w:rFonts w:ascii="Arial" w:hAnsi="Arial" w:cs="Arial"/>
                <w:sz w:val="22"/>
                <w:szCs w:val="18"/>
              </w:rPr>
            </w:pPr>
            <w:proofErr w:type="gramStart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6E4F78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X</w:t>
            </w:r>
            <w:proofErr w:type="gramEnd"/>
            <w:r w:rsidRPr="006E4F78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 xml:space="preserve">  </w:t>
            </w:r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18"/>
              </w:rPr>
              <w:t xml:space="preserve"> Aceite parcial (com restrição)</w:t>
            </w:r>
          </w:p>
          <w:p w14:paraId="0C247BD8" w14:textId="602612D0" w:rsidR="006E4F78" w:rsidRDefault="006E4F78" w:rsidP="006E4F78">
            <w:pPr>
              <w:spacing w:after="120"/>
              <w:rPr>
                <w:rFonts w:ascii="Arial" w:hAnsi="Arial" w:cs="Arial"/>
                <w:sz w:val="22"/>
                <w:szCs w:val="18"/>
              </w:rPr>
            </w:pPr>
            <w:proofErr w:type="gramStart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(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6E4F78">
              <w:rPr>
                <w:rFonts w:asciiTheme="minorHAnsi" w:hAnsiTheme="minorHAnsi" w:cstheme="minorHAnsi"/>
                <w:bCs/>
                <w:color w:val="FFFFFF" w:themeColor="background1"/>
                <w:sz w:val="22"/>
                <w:szCs w:val="22"/>
              </w:rPr>
              <w:t>X</w:t>
            </w:r>
            <w:proofErr w:type="gramEnd"/>
            <w:r w:rsidRPr="006E4F7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)</w:t>
            </w:r>
            <w:r>
              <w:rPr>
                <w:rFonts w:ascii="Arial" w:hAnsi="Arial" w:cs="Arial"/>
                <w:sz w:val="22"/>
                <w:szCs w:val="18"/>
              </w:rPr>
              <w:t xml:space="preserve"> Não aceito</w:t>
            </w:r>
          </w:p>
          <w:p w14:paraId="3ADD34B9" w14:textId="77777777" w:rsidR="00135DB1" w:rsidRPr="00A97842" w:rsidRDefault="00135DB1" w:rsidP="0056374C">
            <w:pPr>
              <w:spacing w:line="240" w:lineRule="atLeast"/>
              <w:jc w:val="both"/>
              <w:rPr>
                <w:rFonts w:ascii="Arial" w:hAnsi="Arial" w:cs="Arial"/>
                <w:iCs/>
                <w:szCs w:val="20"/>
              </w:rPr>
            </w:pPr>
            <w:r>
              <w:rPr>
                <w:rStyle w:val="apple-style-span"/>
                <w:rFonts w:asciiTheme="minorHAnsi" w:hAnsiTheme="minorHAnsi"/>
                <w:sz w:val="22"/>
                <w:szCs w:val="22"/>
              </w:rPr>
              <w:t xml:space="preserve">           </w:t>
            </w:r>
          </w:p>
        </w:tc>
      </w:tr>
    </w:tbl>
    <w:p w14:paraId="4FB5EFCB" w14:textId="77777777" w:rsidR="00D56A6C" w:rsidRDefault="00D56A6C">
      <w:pPr>
        <w:rPr>
          <w:rFonts w:ascii="Arial" w:hAnsi="Arial" w:cs="Arial"/>
          <w:sz w:val="22"/>
          <w:szCs w:val="22"/>
        </w:rPr>
      </w:pPr>
    </w:p>
    <w:p w14:paraId="73129163" w14:textId="77777777" w:rsidR="00D56A6C" w:rsidRDefault="00D56A6C">
      <w:pPr>
        <w:rPr>
          <w:rFonts w:ascii="Arial" w:hAnsi="Arial" w:cs="Arial"/>
          <w:sz w:val="22"/>
          <w:szCs w:val="22"/>
        </w:rPr>
      </w:pPr>
    </w:p>
    <w:p w14:paraId="2A60815F" w14:textId="77777777" w:rsidR="00D56A6C" w:rsidRDefault="00D56A6C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4B3029" w:rsidRPr="00431E17" w14:paraId="39F03B22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534FDD79" w14:textId="1A735FFB" w:rsidR="004B3029" w:rsidRPr="00431E17" w:rsidRDefault="005C3F5C" w:rsidP="008825E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="004B3029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 w:rsidR="008825ED">
              <w:rPr>
                <w:rFonts w:ascii="Arial" w:hAnsi="Arial" w:cs="Arial"/>
                <w:b/>
                <w:bCs/>
                <w:sz w:val="22"/>
                <w:szCs w:val="22"/>
              </w:rPr>
              <w:t>P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endências</w:t>
            </w:r>
          </w:p>
        </w:tc>
      </w:tr>
      <w:tr w:rsidR="004B3029" w:rsidRPr="00431E17" w14:paraId="42FD1622" w14:textId="77777777" w:rsidTr="005D184D">
        <w:trPr>
          <w:trHeight w:val="473"/>
          <w:jc w:val="center"/>
        </w:trPr>
        <w:tc>
          <w:tcPr>
            <w:tcW w:w="9779" w:type="dxa"/>
          </w:tcPr>
          <w:p w14:paraId="50194877" w14:textId="77777777" w:rsidR="00584A09" w:rsidRDefault="00584A09" w:rsidP="001F6CC1">
            <w:pPr>
              <w:jc w:val="both"/>
              <w:rPr>
                <w:rFonts w:asciiTheme="minorHAnsi" w:eastAsia="Ubuntu" w:hAnsiTheme="minorHAnsi" w:cs="Ubuntu"/>
                <w:sz w:val="22"/>
                <w:szCs w:val="22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322"/>
              <w:gridCol w:w="2977"/>
              <w:gridCol w:w="2126"/>
              <w:gridCol w:w="1204"/>
            </w:tblGrid>
            <w:tr w:rsidR="005C3F5C" w14:paraId="79503A46" w14:textId="77777777" w:rsidTr="005C3F5C">
              <w:tc>
                <w:tcPr>
                  <w:tcW w:w="3322" w:type="dxa"/>
                </w:tcPr>
                <w:p w14:paraId="396A4FB5" w14:textId="6595977B" w:rsidR="005C3F5C" w:rsidRPr="005C3F5C" w:rsidRDefault="005C3F5C" w:rsidP="004C3C83">
                  <w:pPr>
                    <w:jc w:val="both"/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</w:pPr>
                  <w:r w:rsidRPr="005C3F5C"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  <w:t>Pendência</w:t>
                  </w:r>
                </w:p>
              </w:tc>
              <w:tc>
                <w:tcPr>
                  <w:tcW w:w="2977" w:type="dxa"/>
                </w:tcPr>
                <w:p w14:paraId="3E80B848" w14:textId="19721518" w:rsidR="005C3F5C" w:rsidRPr="005C3F5C" w:rsidRDefault="005C3F5C" w:rsidP="004C3C83">
                  <w:pPr>
                    <w:jc w:val="both"/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</w:pPr>
                  <w:r w:rsidRPr="005C3F5C"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  <w:t>Resolução</w:t>
                  </w:r>
                </w:p>
              </w:tc>
              <w:tc>
                <w:tcPr>
                  <w:tcW w:w="2126" w:type="dxa"/>
                </w:tcPr>
                <w:p w14:paraId="6B2A80B7" w14:textId="663019CB" w:rsidR="005C3F5C" w:rsidRPr="005C3F5C" w:rsidRDefault="005C3F5C" w:rsidP="004C3C83">
                  <w:pPr>
                    <w:jc w:val="both"/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</w:pPr>
                  <w:r w:rsidRPr="005C3F5C"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  <w:t>Responsável</w:t>
                  </w:r>
                </w:p>
              </w:tc>
              <w:tc>
                <w:tcPr>
                  <w:tcW w:w="1204" w:type="dxa"/>
                </w:tcPr>
                <w:p w14:paraId="5898CF29" w14:textId="0CC98DF2" w:rsidR="005C3F5C" w:rsidRPr="005C3F5C" w:rsidRDefault="005C3F5C" w:rsidP="004C3C83">
                  <w:pPr>
                    <w:jc w:val="both"/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</w:pPr>
                  <w:r w:rsidRPr="005C3F5C">
                    <w:rPr>
                      <w:rFonts w:asciiTheme="minorHAnsi" w:hAnsiTheme="minorHAnsi" w:cs="Arial"/>
                      <w:b/>
                      <w:iCs/>
                      <w:sz w:val="22"/>
                      <w:szCs w:val="22"/>
                    </w:rPr>
                    <w:t>Prazo</w:t>
                  </w:r>
                </w:p>
              </w:tc>
            </w:tr>
            <w:tr w:rsidR="005C3F5C" w14:paraId="08177BA7" w14:textId="77777777" w:rsidTr="005C3F5C">
              <w:tc>
                <w:tcPr>
                  <w:tcW w:w="3322" w:type="dxa"/>
                </w:tcPr>
                <w:p w14:paraId="3F7E49E7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14:paraId="6AE5F6FC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13411A1C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204" w:type="dxa"/>
                </w:tcPr>
                <w:p w14:paraId="439361B0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</w:tr>
            <w:tr w:rsidR="005C3F5C" w14:paraId="29B566BF" w14:textId="77777777" w:rsidTr="005C3F5C">
              <w:tc>
                <w:tcPr>
                  <w:tcW w:w="3322" w:type="dxa"/>
                </w:tcPr>
                <w:p w14:paraId="3A880C28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14:paraId="10471BB9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12FF3CBC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204" w:type="dxa"/>
                </w:tcPr>
                <w:p w14:paraId="64C9B86F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</w:tr>
            <w:tr w:rsidR="005C3F5C" w14:paraId="2CEC6EFC" w14:textId="77777777" w:rsidTr="005C3F5C">
              <w:tc>
                <w:tcPr>
                  <w:tcW w:w="3322" w:type="dxa"/>
                </w:tcPr>
                <w:p w14:paraId="5214ED68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14:paraId="07E4A060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68E9446F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204" w:type="dxa"/>
                </w:tcPr>
                <w:p w14:paraId="57F3540E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</w:tr>
            <w:tr w:rsidR="005C3F5C" w14:paraId="3E1D7401" w14:textId="77777777" w:rsidTr="005C3F5C">
              <w:tc>
                <w:tcPr>
                  <w:tcW w:w="3322" w:type="dxa"/>
                </w:tcPr>
                <w:p w14:paraId="235A6656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14:paraId="5E14A504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</w:tcPr>
                <w:p w14:paraId="590B77FF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204" w:type="dxa"/>
                </w:tcPr>
                <w:p w14:paraId="280760E8" w14:textId="77777777" w:rsidR="005C3F5C" w:rsidRDefault="005C3F5C" w:rsidP="004C3C83">
                  <w:pPr>
                    <w:jc w:val="both"/>
                    <w:rPr>
                      <w:rFonts w:asciiTheme="minorHAnsi" w:hAnsiTheme="minorHAnsi" w:cs="Arial"/>
                      <w:iCs/>
                      <w:sz w:val="22"/>
                      <w:szCs w:val="22"/>
                    </w:rPr>
                  </w:pPr>
                </w:p>
              </w:tc>
            </w:tr>
          </w:tbl>
          <w:p w14:paraId="619E06B8" w14:textId="4B137D61" w:rsidR="004C3C83" w:rsidRPr="004C3C83" w:rsidRDefault="004C3C83" w:rsidP="004C3C83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06749ECF" w14:textId="77777777" w:rsidR="008825ED" w:rsidRPr="004C3C83" w:rsidRDefault="004B3029" w:rsidP="004C3C83">
            <w:pPr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  <w:r w:rsidRPr="004C3C83">
              <w:rPr>
                <w:rStyle w:val="apple-style-span"/>
                <w:rFonts w:asciiTheme="minorHAnsi" w:hAnsiTheme="minorHAnsi"/>
                <w:sz w:val="22"/>
                <w:szCs w:val="22"/>
              </w:rPr>
              <w:t xml:space="preserve">          </w:t>
            </w:r>
          </w:p>
        </w:tc>
      </w:tr>
    </w:tbl>
    <w:p w14:paraId="0246F344" w14:textId="77777777" w:rsidR="00BD73BD" w:rsidRDefault="00BD73BD" w:rsidP="00113891">
      <w:pPr>
        <w:rPr>
          <w:rFonts w:ascii="Arial" w:hAnsi="Arial" w:cs="Arial"/>
          <w:sz w:val="22"/>
          <w:szCs w:val="22"/>
        </w:rPr>
      </w:pPr>
    </w:p>
    <w:p w14:paraId="76EF342B" w14:textId="77777777" w:rsidR="00D56A6C" w:rsidRPr="00431E17" w:rsidRDefault="00D56A6C" w:rsidP="00113891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113891" w:rsidRPr="00431E17" w14:paraId="18D223F4" w14:textId="77777777" w:rsidTr="005D184D">
        <w:trPr>
          <w:jc w:val="center"/>
        </w:trPr>
        <w:tc>
          <w:tcPr>
            <w:tcW w:w="9779" w:type="dxa"/>
            <w:shd w:val="clear" w:color="auto" w:fill="F3F3F3"/>
          </w:tcPr>
          <w:p w14:paraId="51B145DE" w14:textId="355810C0" w:rsidR="00113891" w:rsidRPr="00431E17" w:rsidRDefault="005C3F5C" w:rsidP="00F23CD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6</w:t>
            </w:r>
            <w:r w:rsidR="00D56A6C" w:rsidRPr="00431E1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Observações</w:t>
            </w:r>
          </w:p>
        </w:tc>
      </w:tr>
      <w:tr w:rsidR="00113891" w:rsidRPr="00CD1550" w14:paraId="29437823" w14:textId="77777777" w:rsidTr="005D184D">
        <w:trPr>
          <w:jc w:val="center"/>
        </w:trPr>
        <w:tc>
          <w:tcPr>
            <w:tcW w:w="9779" w:type="dxa"/>
          </w:tcPr>
          <w:p w14:paraId="50B9F3FF" w14:textId="77777777" w:rsidR="00584A09" w:rsidRDefault="00584A09" w:rsidP="00640705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iCs/>
                <w:sz w:val="22"/>
                <w:szCs w:val="22"/>
              </w:rPr>
            </w:pPr>
          </w:p>
          <w:p w14:paraId="5E66CFEC" w14:textId="788EE06C" w:rsidR="00640705" w:rsidRPr="00640705" w:rsidRDefault="00640705" w:rsidP="00952256">
            <w:pPr>
              <w:tabs>
                <w:tab w:val="center" w:pos="4860"/>
              </w:tabs>
              <w:jc w:val="both"/>
              <w:rPr>
                <w:rFonts w:asciiTheme="minorHAnsi" w:hAnsiTheme="minorHAnsi" w:cs="Arial"/>
                <w:bCs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1C64A3AB" w14:textId="77777777" w:rsidR="00D60276" w:rsidRDefault="00D60276"/>
    <w:p w14:paraId="63C9E2B8" w14:textId="77777777" w:rsidR="00D60276" w:rsidRDefault="00D60276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14:paraId="530B985D" w14:textId="58F50DF8" w:rsidR="00F0537D" w:rsidRDefault="005C3F5C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7</w:t>
      </w:r>
      <w:r w:rsidR="0003456A" w:rsidRPr="0003456A">
        <w:rPr>
          <w:rFonts w:ascii="Arial" w:hAnsi="Arial" w:cs="Arial"/>
          <w:b/>
          <w:sz w:val="22"/>
          <w:szCs w:val="22"/>
        </w:rPr>
        <w:t xml:space="preserve">. </w:t>
      </w:r>
      <w:r w:rsidR="00F0537D" w:rsidRPr="0003456A">
        <w:rPr>
          <w:rFonts w:ascii="Arial" w:hAnsi="Arial" w:cs="Arial"/>
          <w:b/>
          <w:sz w:val="22"/>
          <w:szCs w:val="22"/>
        </w:rPr>
        <w:t>Aprovação</w:t>
      </w:r>
    </w:p>
    <w:p w14:paraId="7EE11AB9" w14:textId="77777777" w:rsidR="00CC2CA9" w:rsidRDefault="00CC2CA9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14:paraId="1CCB1D7A" w14:textId="77777777" w:rsidR="00CC2CA9" w:rsidRDefault="00CC2CA9" w:rsidP="00F0537D">
      <w:pPr>
        <w:spacing w:before="120" w:after="120"/>
        <w:jc w:val="both"/>
        <w:rPr>
          <w:rFonts w:ascii="Arial" w:hAnsi="Arial" w:cs="Arial"/>
          <w:b/>
          <w:sz w:val="22"/>
          <w:szCs w:val="22"/>
        </w:rPr>
      </w:pPr>
    </w:p>
    <w:p w14:paraId="373684F2" w14:textId="57E51D9C" w:rsidR="002B05FF" w:rsidRDefault="00494621" w:rsidP="00CB6A6B">
      <w:pPr>
        <w:spacing w:before="120" w:after="12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João Pessoa</w:t>
      </w:r>
      <w:r w:rsidR="002B05FF">
        <w:rPr>
          <w:rFonts w:ascii="Arial" w:hAnsi="Arial" w:cs="Arial"/>
          <w:sz w:val="22"/>
          <w:szCs w:val="22"/>
        </w:rPr>
        <w:t xml:space="preserve">, </w:t>
      </w:r>
      <w:r w:rsidR="00634529">
        <w:rPr>
          <w:rFonts w:ascii="Arial" w:hAnsi="Arial" w:cs="Arial"/>
          <w:sz w:val="22"/>
          <w:szCs w:val="22"/>
        </w:rPr>
        <w:t>1</w:t>
      </w:r>
      <w:r w:rsidR="005C3F5C">
        <w:rPr>
          <w:rFonts w:ascii="Arial" w:hAnsi="Arial" w:cs="Arial"/>
          <w:sz w:val="22"/>
          <w:szCs w:val="22"/>
        </w:rPr>
        <w:t>4</w:t>
      </w:r>
      <w:r w:rsidR="002B05FF">
        <w:rPr>
          <w:rFonts w:ascii="Arial" w:hAnsi="Arial" w:cs="Arial"/>
          <w:sz w:val="22"/>
          <w:szCs w:val="22"/>
        </w:rPr>
        <w:t xml:space="preserve"> de</w:t>
      </w:r>
      <w:r w:rsidR="00CC2CA9">
        <w:rPr>
          <w:rFonts w:ascii="Arial" w:hAnsi="Arial" w:cs="Arial"/>
          <w:sz w:val="22"/>
          <w:szCs w:val="22"/>
        </w:rPr>
        <w:t xml:space="preserve"> </w:t>
      </w:r>
      <w:r w:rsidR="005C3F5C">
        <w:rPr>
          <w:rFonts w:ascii="Arial" w:hAnsi="Arial" w:cs="Arial"/>
          <w:sz w:val="22"/>
          <w:szCs w:val="22"/>
        </w:rPr>
        <w:t>junho</w:t>
      </w:r>
      <w:r w:rsidR="002B05FF">
        <w:rPr>
          <w:rFonts w:ascii="Arial" w:hAnsi="Arial" w:cs="Arial"/>
          <w:sz w:val="22"/>
          <w:szCs w:val="22"/>
        </w:rPr>
        <w:t xml:space="preserve"> de</w:t>
      </w:r>
      <w:r w:rsidR="0056374C">
        <w:rPr>
          <w:rFonts w:ascii="Arial" w:hAnsi="Arial" w:cs="Arial"/>
          <w:sz w:val="22"/>
          <w:szCs w:val="22"/>
        </w:rPr>
        <w:t xml:space="preserve"> 20</w:t>
      </w:r>
      <w:r w:rsidR="00CB6A6B">
        <w:rPr>
          <w:rFonts w:ascii="Arial" w:hAnsi="Arial" w:cs="Arial"/>
          <w:sz w:val="22"/>
          <w:szCs w:val="22"/>
        </w:rPr>
        <w:t>1</w:t>
      </w:r>
      <w:r w:rsidR="00634529">
        <w:rPr>
          <w:rFonts w:ascii="Arial" w:hAnsi="Arial" w:cs="Arial"/>
          <w:sz w:val="22"/>
          <w:szCs w:val="22"/>
        </w:rPr>
        <w:t>8</w:t>
      </w:r>
      <w:r w:rsidR="00CB6A6B">
        <w:rPr>
          <w:rFonts w:ascii="Arial" w:hAnsi="Arial" w:cs="Arial"/>
          <w:sz w:val="22"/>
          <w:szCs w:val="22"/>
        </w:rPr>
        <w:t>.</w:t>
      </w:r>
      <w:r w:rsidR="00295289">
        <w:rPr>
          <w:rFonts w:ascii="Arial" w:hAnsi="Arial" w:cs="Arial"/>
          <w:sz w:val="22"/>
          <w:szCs w:val="22"/>
        </w:rPr>
        <w:t xml:space="preserve"> </w:t>
      </w:r>
    </w:p>
    <w:p w14:paraId="41971786" w14:textId="77777777" w:rsidR="002B05FF" w:rsidRPr="002B05FF" w:rsidRDefault="002B05FF" w:rsidP="002B05FF">
      <w:pPr>
        <w:spacing w:before="120" w:after="120"/>
        <w:jc w:val="center"/>
        <w:rPr>
          <w:rFonts w:ascii="Arial" w:hAnsi="Arial" w:cs="Arial"/>
          <w:sz w:val="22"/>
          <w:szCs w:val="22"/>
        </w:rPr>
      </w:pPr>
    </w:p>
    <w:p w14:paraId="5C6E40D3" w14:textId="77777777" w:rsidR="00F0537D" w:rsidRPr="00431E17" w:rsidRDefault="00F0537D" w:rsidP="00F0537D">
      <w:pPr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431E17">
        <w:rPr>
          <w:rFonts w:ascii="Arial" w:hAnsi="Arial" w:cs="Arial"/>
          <w:sz w:val="22"/>
          <w:szCs w:val="22"/>
        </w:rPr>
        <w:t>________________________________</w:t>
      </w:r>
      <w:r w:rsidR="00CC2CA9">
        <w:rPr>
          <w:rFonts w:ascii="Arial" w:hAnsi="Arial" w:cs="Arial"/>
          <w:sz w:val="22"/>
          <w:szCs w:val="22"/>
        </w:rPr>
        <w:t xml:space="preserve">         </w:t>
      </w:r>
      <w:r w:rsidR="00CC2CA9" w:rsidRPr="00431E17">
        <w:rPr>
          <w:rFonts w:ascii="Arial" w:hAnsi="Arial" w:cs="Arial"/>
          <w:sz w:val="22"/>
          <w:szCs w:val="22"/>
        </w:rPr>
        <w:t>________________________________</w:t>
      </w:r>
    </w:p>
    <w:p w14:paraId="0CB9D3FE" w14:textId="77777777" w:rsidR="00F0537D" w:rsidRPr="00431E17" w:rsidRDefault="00CB6A6B" w:rsidP="00CB6A6B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</w:t>
      </w:r>
      <w:r w:rsidR="005A1683">
        <w:rPr>
          <w:rFonts w:ascii="Arial" w:hAnsi="Arial" w:cs="Arial"/>
          <w:sz w:val="22"/>
          <w:szCs w:val="22"/>
        </w:rPr>
        <w:t>Isaque Mendes Bezerra</w:t>
      </w:r>
      <w:r w:rsidR="00CC2CA9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</w:t>
      </w:r>
      <w:r w:rsidR="00CC2CA9">
        <w:rPr>
          <w:rFonts w:ascii="Arial" w:hAnsi="Arial" w:cs="Arial"/>
          <w:sz w:val="22"/>
          <w:szCs w:val="22"/>
        </w:rPr>
        <w:t xml:space="preserve">          </w:t>
      </w:r>
      <w:r w:rsidR="00AF49B0">
        <w:rPr>
          <w:rFonts w:ascii="Arial" w:hAnsi="Arial" w:cs="Arial"/>
          <w:sz w:val="22"/>
          <w:szCs w:val="22"/>
        </w:rPr>
        <w:t>XXXXXXXXXXXXXXXX</w:t>
      </w:r>
    </w:p>
    <w:p w14:paraId="50067BFB" w14:textId="77777777" w:rsidR="005154EA" w:rsidRDefault="00CB6A6B" w:rsidP="00CB6A6B">
      <w:pPr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CC2CA9">
        <w:rPr>
          <w:rFonts w:ascii="Arial" w:hAnsi="Arial" w:cs="Arial"/>
          <w:sz w:val="22"/>
          <w:szCs w:val="22"/>
        </w:rPr>
        <w:t xml:space="preserve">Gerente de Projetos                          </w:t>
      </w:r>
      <w:r>
        <w:rPr>
          <w:rFonts w:ascii="Arial" w:hAnsi="Arial" w:cs="Arial"/>
          <w:sz w:val="22"/>
          <w:szCs w:val="22"/>
        </w:rPr>
        <w:t xml:space="preserve">   </w:t>
      </w:r>
      <w:r w:rsidR="00CC2CA9">
        <w:rPr>
          <w:rFonts w:ascii="Arial" w:hAnsi="Arial" w:cs="Arial"/>
          <w:sz w:val="22"/>
          <w:szCs w:val="22"/>
        </w:rPr>
        <w:t xml:space="preserve">          Diretor Fábrica de Software</w:t>
      </w:r>
    </w:p>
    <w:sectPr w:rsidR="005154EA" w:rsidSect="00431E17">
      <w:headerReference w:type="even" r:id="rId8"/>
      <w:headerReference w:type="default" r:id="rId9"/>
      <w:headerReference w:type="first" r:id="rId10"/>
      <w:footnotePr>
        <w:pos w:val="beneathText"/>
      </w:footnotePr>
      <w:pgSz w:w="11907" w:h="16840" w:code="9"/>
      <w:pgMar w:top="811" w:right="92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BBA21" w14:textId="77777777" w:rsidR="00D25B40" w:rsidRDefault="00D25B40">
      <w:r>
        <w:separator/>
      </w:r>
    </w:p>
  </w:endnote>
  <w:endnote w:type="continuationSeparator" w:id="0">
    <w:p w14:paraId="7B7E61C1" w14:textId="77777777" w:rsidR="00D25B40" w:rsidRDefault="00D2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buntu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786D9" w14:textId="77777777" w:rsidR="00D25B40" w:rsidRDefault="00D25B40">
      <w:r>
        <w:separator/>
      </w:r>
    </w:p>
  </w:footnote>
  <w:footnote w:type="continuationSeparator" w:id="0">
    <w:p w14:paraId="35883055" w14:textId="77777777" w:rsidR="00D25B40" w:rsidRDefault="00D25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29D9" w14:textId="77777777" w:rsidR="00FC2FDC" w:rsidRDefault="00D25B40">
    <w:pPr>
      <w:pStyle w:val="Cabealho"/>
    </w:pPr>
    <w:r>
      <w:rPr>
        <w:noProof/>
      </w:rPr>
      <w:pict w14:anchorId="354655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6876" o:spid="_x0000_s2068" type="#_x0000_t136" style="position:absolute;margin-left:0;margin-top:0;width:540pt;height:154.25pt;rotation:315;z-index:-251657216;mso-position-horizontal:center;mso-position-horizontal-relative:margin;mso-position-vertical:center;mso-position-vertical-relative:margin" o:allowincell="f" fillcolor="#7f7f7f" stroked="f">
          <v:fill opacity=".5"/>
          <v:textpath style="font-family:&quot;Arial&quot;;font-size:1pt" string="DRAFT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jc w:val="center"/>
      <w:tblBorders>
        <w:bottom w:val="single" w:sz="4" w:space="0" w:color="auto"/>
        <w:insideH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85"/>
      <w:gridCol w:w="2693"/>
      <w:gridCol w:w="2552"/>
      <w:gridCol w:w="2490"/>
    </w:tblGrid>
    <w:tr w:rsidR="008F3DE8" w14:paraId="01D83A51" w14:textId="77777777" w:rsidTr="00CB6A1E">
      <w:trPr>
        <w:cantSplit/>
        <w:trHeight w:val="284"/>
        <w:jc w:val="center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A8259D6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ind w:left="-108" w:firstLine="108"/>
            <w:rPr>
              <w:rFonts w:ascii="Tahoma" w:hAnsi="Tahoma"/>
            </w:rPr>
          </w:pPr>
          <w:r>
            <w:rPr>
              <w:rFonts w:ascii="Tahoma" w:hAnsi="Tahoma"/>
              <w:noProof/>
            </w:rPr>
            <w:drawing>
              <wp:inline distT="0" distB="0" distL="0" distR="0" wp14:anchorId="664A7C77" wp14:editId="5295DC30">
                <wp:extent cx="1123950" cy="771525"/>
                <wp:effectExtent l="19050" t="0" r="0" b="0"/>
                <wp:docPr id="1" name="Imagem 1" descr="logomin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in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5BD2B01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b/>
              <w:sz w:val="16"/>
              <w:szCs w:val="22"/>
            </w:rPr>
          </w:pPr>
          <w:r>
            <w:rPr>
              <w:rFonts w:ascii="Arial" w:hAnsi="Arial" w:cs="Arial"/>
              <w:b/>
              <w:sz w:val="16"/>
              <w:szCs w:val="22"/>
            </w:rPr>
            <w:t xml:space="preserve">Patrocinador: </w:t>
          </w:r>
        </w:p>
        <w:p w14:paraId="35278B0C" w14:textId="77777777" w:rsidR="008F3DE8" w:rsidRPr="00670155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b/>
              <w:sz w:val="16"/>
              <w:szCs w:val="22"/>
            </w:rPr>
          </w:pP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490E225A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Tahoma" w:hAnsi="Tahoma"/>
              <w:sz w:val="16"/>
            </w:rPr>
          </w:pPr>
          <w:r>
            <w:rPr>
              <w:rFonts w:ascii="Arial" w:hAnsi="Arial" w:cs="Arial"/>
              <w:b/>
              <w:sz w:val="16"/>
              <w:szCs w:val="22"/>
            </w:rPr>
            <w:t>Código (Ano/Seq.):</w:t>
          </w:r>
          <w:r>
            <w:rPr>
              <w:rFonts w:ascii="Tahoma" w:hAnsi="Tahoma"/>
              <w:sz w:val="16"/>
            </w:rPr>
            <w:t xml:space="preserve"> </w:t>
          </w:r>
        </w:p>
        <w:p w14:paraId="3E48AC1D" w14:textId="77777777" w:rsidR="008F3DE8" w:rsidRP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Tahoma" w:hAnsi="Tahoma"/>
              <w:bCs/>
              <w:sz w:val="16"/>
              <w:szCs w:val="16"/>
              <w:u w:val="single"/>
            </w:rPr>
          </w:pPr>
          <w:r w:rsidRPr="008F3DE8">
            <w:rPr>
              <w:rFonts w:ascii="Tahoma" w:hAnsi="Tahoma"/>
              <w:bCs/>
              <w:color w:val="1F497D" w:themeColor="text2"/>
              <w:sz w:val="16"/>
              <w:szCs w:val="16"/>
              <w:u w:val="single"/>
            </w:rPr>
            <w:t>PROJ-FAB2018.1-D&amp;C</w:t>
          </w:r>
        </w:p>
      </w:tc>
      <w:tc>
        <w:tcPr>
          <w:tcW w:w="249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04FFB113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sz w:val="16"/>
              <w:szCs w:val="22"/>
            </w:rPr>
          </w:pPr>
          <w:r>
            <w:rPr>
              <w:rFonts w:ascii="Arial" w:hAnsi="Arial" w:cs="Arial"/>
              <w:b/>
              <w:sz w:val="16"/>
              <w:szCs w:val="22"/>
            </w:rPr>
            <w:t>Início:</w:t>
          </w:r>
          <w:r>
            <w:rPr>
              <w:rFonts w:ascii="Arial" w:hAnsi="Arial" w:cs="Arial"/>
              <w:sz w:val="16"/>
              <w:szCs w:val="22"/>
            </w:rPr>
            <w:t xml:space="preserve"> 05/03/2018</w:t>
          </w:r>
        </w:p>
        <w:p w14:paraId="6038E5E4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rPr>
              <w:rFonts w:ascii="Arial" w:hAnsi="Arial" w:cs="Arial"/>
              <w:b/>
              <w:sz w:val="16"/>
              <w:szCs w:val="22"/>
            </w:rPr>
          </w:pPr>
          <w:r w:rsidRPr="00670155">
            <w:rPr>
              <w:rFonts w:ascii="Arial" w:hAnsi="Arial" w:cs="Arial"/>
              <w:b/>
              <w:sz w:val="16"/>
              <w:szCs w:val="22"/>
            </w:rPr>
            <w:t>Término:</w:t>
          </w:r>
          <w:r>
            <w:rPr>
              <w:rFonts w:ascii="Arial" w:hAnsi="Arial" w:cs="Arial"/>
              <w:sz w:val="16"/>
              <w:szCs w:val="22"/>
            </w:rPr>
            <w:t xml:space="preserve"> 15/06/2018</w:t>
          </w:r>
        </w:p>
      </w:tc>
    </w:tr>
    <w:tr w:rsidR="008F3DE8" w14:paraId="50B68D8D" w14:textId="77777777" w:rsidTr="00CB6A1E">
      <w:trPr>
        <w:cantSplit/>
        <w:trHeight w:val="310"/>
        <w:jc w:val="center"/>
      </w:trPr>
      <w:tc>
        <w:tcPr>
          <w:tcW w:w="1985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5F41EAC6" w14:textId="77777777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ind w:left="-108" w:firstLine="108"/>
            <w:rPr>
              <w:sz w:val="24"/>
            </w:rPr>
          </w:pPr>
        </w:p>
      </w:tc>
      <w:tc>
        <w:tcPr>
          <w:tcW w:w="773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D8945B" w14:textId="547EC55A" w:rsidR="008F3DE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D45AA9">
            <w:rPr>
              <w:rFonts w:ascii="Arial" w:hAnsi="Arial" w:cs="Arial"/>
              <w:b/>
              <w:sz w:val="28"/>
              <w:szCs w:val="28"/>
            </w:rPr>
            <w:t xml:space="preserve">TERMO DE </w:t>
          </w:r>
          <w:r w:rsidR="006E4F78">
            <w:rPr>
              <w:rFonts w:ascii="Arial" w:hAnsi="Arial" w:cs="Arial"/>
              <w:b/>
              <w:sz w:val="28"/>
              <w:szCs w:val="28"/>
            </w:rPr>
            <w:t>ENCERRAMENTO</w:t>
          </w:r>
          <w:r w:rsidRPr="00D45AA9">
            <w:rPr>
              <w:rFonts w:ascii="Arial" w:hAnsi="Arial" w:cs="Arial"/>
              <w:b/>
              <w:sz w:val="28"/>
              <w:szCs w:val="28"/>
            </w:rPr>
            <w:t xml:space="preserve"> DO PROJETO</w:t>
          </w:r>
        </w:p>
        <w:p w14:paraId="55C06383" w14:textId="1C1470AE" w:rsidR="008F3DE8" w:rsidRPr="003F26C8" w:rsidRDefault="008F3DE8" w:rsidP="008F3DE8">
          <w:pPr>
            <w:pStyle w:val="Cabealho"/>
            <w:tabs>
              <w:tab w:val="left" w:pos="7020"/>
              <w:tab w:val="right" w:pos="9990"/>
            </w:tabs>
            <w:spacing w:before="20" w:after="20"/>
            <w:jc w:val="center"/>
            <w:rPr>
              <w:rFonts w:ascii="Arial" w:hAnsi="Arial" w:cs="Arial"/>
              <w:b/>
              <w:sz w:val="28"/>
              <w:szCs w:val="28"/>
            </w:rPr>
          </w:pPr>
        </w:p>
      </w:tc>
    </w:tr>
    <w:tr w:rsidR="008F3DE8" w14:paraId="5D3357A9" w14:textId="77777777" w:rsidTr="00CB6A1E">
      <w:trPr>
        <w:cantSplit/>
        <w:trHeight w:val="575"/>
        <w:jc w:val="center"/>
      </w:trPr>
      <w:tc>
        <w:tcPr>
          <w:tcW w:w="9720" w:type="dxa"/>
          <w:gridSpan w:val="4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6148D2" w14:textId="77777777" w:rsidR="008F3DE8" w:rsidRPr="008F3DE8" w:rsidRDefault="008F3DE8" w:rsidP="008F3DE8">
          <w:pPr>
            <w:pStyle w:val="Corpodetexto2"/>
            <w:spacing w:before="120" w:line="240" w:lineRule="auto"/>
            <w:ind w:left="-108" w:firstLine="108"/>
            <w:jc w:val="center"/>
            <w:rPr>
              <w:rFonts w:ascii="Times New Roman" w:hAnsi="Times New Roman"/>
            </w:rPr>
          </w:pPr>
          <w:r>
            <w:rPr>
              <w:rFonts w:ascii="Arial" w:hAnsi="Arial" w:cs="Arial"/>
              <w:b/>
              <w:sz w:val="22"/>
              <w:szCs w:val="22"/>
            </w:rPr>
            <w:t>T</w:t>
          </w:r>
          <w:r w:rsidRPr="00D45AA9">
            <w:rPr>
              <w:rFonts w:ascii="Arial" w:hAnsi="Arial" w:cs="Arial"/>
              <w:b/>
              <w:sz w:val="22"/>
              <w:szCs w:val="22"/>
            </w:rPr>
            <w:t>ítulo do Projeto: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>
            <w:rPr>
              <w:rStyle w:val="fontstyle01"/>
            </w:rPr>
            <w:t>Jogo Educativo - DUNGEONS AND CODE (D&amp;C)</w:t>
          </w:r>
        </w:p>
      </w:tc>
    </w:tr>
  </w:tbl>
  <w:p w14:paraId="15B6D127" w14:textId="77777777" w:rsidR="008F3DE8" w:rsidRDefault="008F3DE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B48F9" w14:textId="77777777" w:rsidR="00FC2FDC" w:rsidRDefault="00D25B40" w:rsidP="00875412">
    <w:r>
      <w:rPr>
        <w:noProof/>
      </w:rPr>
      <w:pict w14:anchorId="5A2CF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76875" o:spid="_x0000_s2067" type="#_x0000_t136" style="position:absolute;margin-left:0;margin-top:0;width:540pt;height:154.2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Arial&quot;;font-size:1pt" string="DRAFT 1"/>
          <w10:wrap anchorx="margin" anchory="margin"/>
        </v:shape>
      </w:pict>
    </w:r>
    <w:r w:rsidR="00AF49B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818BAF" wp14:editId="26D86C94">
              <wp:simplePos x="0" y="0"/>
              <wp:positionH relativeFrom="column">
                <wp:posOffset>4457700</wp:posOffset>
              </wp:positionH>
              <wp:positionV relativeFrom="paragraph">
                <wp:posOffset>-73025</wp:posOffset>
              </wp:positionV>
              <wp:extent cx="114300" cy="914400"/>
              <wp:effectExtent l="0" t="3175" r="0" b="0"/>
              <wp:wrapNone/>
              <wp:docPr id="3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300" cy="914400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2A2C2" id="Rectangle 9" o:spid="_x0000_s1026" style="position:absolute;margin-left:351pt;margin-top:-5.75pt;width:9pt;height:1in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" fillcolor="silver" stroked="f"/>
          </w:pict>
        </mc:Fallback>
      </mc:AlternateContent>
    </w:r>
    <w:r w:rsidR="00951884">
      <w:rPr>
        <w:noProof/>
      </w:rPr>
      <w:drawing>
        <wp:anchor distT="0" distB="0" distL="114300" distR="114300" simplePos="0" relativeHeight="251656192" behindDoc="0" locked="0" layoutInCell="1" allowOverlap="1" wp14:anchorId="57CA1F7D" wp14:editId="0026E152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2400300" cy="603885"/>
          <wp:effectExtent l="1905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C2FDC">
      <w:tab/>
    </w:r>
    <w:r w:rsidR="00FC2FDC">
      <w:tab/>
    </w:r>
  </w:p>
  <w:p w14:paraId="711B4CE6" w14:textId="77777777" w:rsidR="00FC2FDC" w:rsidRDefault="00FC2FDC" w:rsidP="00875412"/>
  <w:p w14:paraId="3F620898" w14:textId="77777777" w:rsidR="00FC2FDC" w:rsidRDefault="00FC2FDC" w:rsidP="00875412">
    <w:pPr>
      <w:framePr w:w="4929" w:h="847" w:hSpace="141" w:wrap="around" w:vAnchor="page" w:hAnchor="page" w:x="10314" w:y="775"/>
      <w:jc w:val="center"/>
      <w:rPr>
        <w:rFonts w:ascii="Arial" w:hAnsi="Arial"/>
        <w:szCs w:val="20"/>
      </w:rPr>
    </w:pPr>
    <w:r w:rsidRPr="00346B5D">
      <w:rPr>
        <w:rFonts w:ascii="Arial" w:hAnsi="Arial"/>
        <w:szCs w:val="20"/>
      </w:rPr>
      <w:t>Gerenciamento de Projetos</w:t>
    </w:r>
  </w:p>
  <w:p w14:paraId="2EF07E92" w14:textId="77777777" w:rsidR="00FC2FDC" w:rsidRPr="00346B5D" w:rsidRDefault="00FC2FDC" w:rsidP="00875412">
    <w:pPr>
      <w:framePr w:w="4929" w:h="847" w:hSpace="141" w:wrap="around" w:vAnchor="page" w:hAnchor="page" w:x="10314" w:y="775"/>
      <w:jc w:val="center"/>
      <w:rPr>
        <w:rFonts w:ascii="Arial" w:hAnsi="Arial"/>
        <w:szCs w:val="20"/>
      </w:rPr>
    </w:pPr>
  </w:p>
  <w:p w14:paraId="5B34683A" w14:textId="77777777" w:rsidR="00FC2FDC" w:rsidRPr="00346B5D" w:rsidRDefault="00FC2FDC" w:rsidP="00875412">
    <w:pPr>
      <w:framePr w:w="4929" w:h="847" w:hSpace="141" w:wrap="around" w:vAnchor="page" w:hAnchor="page" w:x="10314" w:y="775"/>
      <w:jc w:val="center"/>
      <w:rPr>
        <w:rFonts w:ascii="Arial" w:hAnsi="Arial"/>
        <w:szCs w:val="20"/>
      </w:rPr>
    </w:pPr>
    <w:r>
      <w:rPr>
        <w:rFonts w:ascii="Arial" w:hAnsi="Arial"/>
        <w:szCs w:val="20"/>
      </w:rPr>
      <w:t>Relatório de Acompanhamento</w:t>
    </w:r>
  </w:p>
  <w:p w14:paraId="048F53F6" w14:textId="77777777" w:rsidR="00FC2FDC" w:rsidRPr="00346B5D" w:rsidRDefault="00FC2FDC" w:rsidP="00875412">
    <w:pPr>
      <w:framePr w:w="4929" w:h="847" w:hSpace="141" w:wrap="around" w:vAnchor="page" w:hAnchor="page" w:x="10314" w:y="775"/>
      <w:pBdr>
        <w:top w:val="single" w:sz="4" w:space="1" w:color="auto"/>
      </w:pBdr>
      <w:jc w:val="center"/>
      <w:rPr>
        <w:rFonts w:ascii="Arial" w:hAnsi="Arial"/>
        <w:szCs w:val="20"/>
      </w:rPr>
    </w:pPr>
  </w:p>
  <w:p w14:paraId="0994C482" w14:textId="77777777" w:rsidR="00FC2FDC" w:rsidRPr="00346B5D" w:rsidRDefault="00FC2FDC" w:rsidP="00875412">
    <w:pPr>
      <w:framePr w:w="4929" w:h="847" w:hSpace="141" w:wrap="around" w:vAnchor="page" w:hAnchor="page" w:x="10314" w:y="775"/>
      <w:numPr>
        <w:ins w:id="1" w:author="Unknown" w:date="2001-11-27T11:32:00Z"/>
      </w:numPr>
      <w:jc w:val="center"/>
      <w:rPr>
        <w:rFonts w:ascii="Arial" w:hAnsi="Arial"/>
        <w:szCs w:val="20"/>
      </w:rPr>
    </w:pPr>
    <w:r w:rsidRPr="00346B5D">
      <w:rPr>
        <w:rFonts w:ascii="Arial" w:hAnsi="Arial"/>
        <w:szCs w:val="20"/>
      </w:rPr>
      <w:t>Diretoria de Operações e Telecomunicações - DOP</w:t>
    </w:r>
  </w:p>
  <w:p w14:paraId="2B437549" w14:textId="77777777" w:rsidR="00FC2FDC" w:rsidRDefault="00FC2FDC" w:rsidP="00875412"/>
  <w:p w14:paraId="55F744FD" w14:textId="77777777" w:rsidR="00FC2FDC" w:rsidRDefault="00FC2FDC" w:rsidP="00875412">
    <w:pPr>
      <w:pStyle w:val="Cabealho"/>
      <w:pBdr>
        <w:bottom w:val="double" w:sz="6" w:space="2" w:color="auto"/>
      </w:pBdr>
      <w:rPr>
        <w:sz w:val="22"/>
      </w:rPr>
    </w:pPr>
  </w:p>
  <w:p w14:paraId="0A1E8517" w14:textId="77777777" w:rsidR="00FC2FDC" w:rsidRDefault="00FC2FDC" w:rsidP="00875412">
    <w:pPr>
      <w:pStyle w:val="Cabealho"/>
      <w:pBdr>
        <w:bottom w:val="double" w:sz="6" w:space="2" w:color="auto"/>
      </w:pBdr>
      <w:rPr>
        <w:sz w:val="22"/>
      </w:rPr>
    </w:pPr>
  </w:p>
  <w:p w14:paraId="4FE47B67" w14:textId="77777777" w:rsidR="00FC2FDC" w:rsidRDefault="00FC2FDC" w:rsidP="00875412">
    <w:pPr>
      <w:pStyle w:val="Cabealho"/>
      <w:rPr>
        <w:sz w:val="8"/>
      </w:rPr>
    </w:pPr>
  </w:p>
  <w:p w14:paraId="0B5EF32A" w14:textId="77777777" w:rsidR="00FC2FDC" w:rsidRPr="003D0B9A" w:rsidRDefault="00FC2FDC" w:rsidP="00875412">
    <w:pPr>
      <w:pStyle w:val="Cabealho"/>
    </w:pPr>
  </w:p>
  <w:p w14:paraId="54A35671" w14:textId="77777777" w:rsidR="00FC2FDC" w:rsidRPr="00875412" w:rsidRDefault="00FC2FDC" w:rsidP="008754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pt;height:10.5pt" o:bullet="t">
        <v:imagedata r:id="rId1" o:title="pnverde"/>
      </v:shape>
    </w:pict>
  </w:numPicBullet>
  <w:abstractNum w:abstractNumId="0" w15:restartNumberingAfterBreak="0">
    <w:nsid w:val="00D06518"/>
    <w:multiLevelType w:val="hybridMultilevel"/>
    <w:tmpl w:val="0F3E351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2A66EF"/>
    <w:multiLevelType w:val="hybridMultilevel"/>
    <w:tmpl w:val="38184D08"/>
    <w:lvl w:ilvl="0" w:tplc="827AE1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1844DFD"/>
    <w:multiLevelType w:val="hybridMultilevel"/>
    <w:tmpl w:val="2D78A27A"/>
    <w:lvl w:ilvl="0" w:tplc="9A6C8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FA3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8495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241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AEA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28D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BCA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3A41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41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2A934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4E209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6BA2E44"/>
    <w:multiLevelType w:val="hybridMultilevel"/>
    <w:tmpl w:val="2E945000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0DCA29F7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35B80"/>
    <w:multiLevelType w:val="hybridMultilevel"/>
    <w:tmpl w:val="1DB887B4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8" w15:restartNumberingAfterBreak="0">
    <w:nsid w:val="17915794"/>
    <w:multiLevelType w:val="hybridMultilevel"/>
    <w:tmpl w:val="336AC144"/>
    <w:lvl w:ilvl="0" w:tplc="827AE1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E4F05D8"/>
    <w:multiLevelType w:val="hybridMultilevel"/>
    <w:tmpl w:val="B33459A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672E7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0BE482D"/>
    <w:multiLevelType w:val="hybridMultilevel"/>
    <w:tmpl w:val="48AAF0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1C5464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2205D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4102EC9"/>
    <w:multiLevelType w:val="multilevel"/>
    <w:tmpl w:val="486C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752FE3"/>
    <w:multiLevelType w:val="hybridMultilevel"/>
    <w:tmpl w:val="8D1CF1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62644FE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B010D09"/>
    <w:multiLevelType w:val="hybridMultilevel"/>
    <w:tmpl w:val="1CAAF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042F6"/>
    <w:multiLevelType w:val="hybridMultilevel"/>
    <w:tmpl w:val="A4861CD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E1E62FA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2CC6BEE"/>
    <w:multiLevelType w:val="multilevel"/>
    <w:tmpl w:val="BE3A2768"/>
    <w:lvl w:ilvl="0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abstractNum w:abstractNumId="21" w15:restartNumberingAfterBreak="0">
    <w:nsid w:val="34E502E0"/>
    <w:multiLevelType w:val="hybridMultilevel"/>
    <w:tmpl w:val="C41604AC"/>
    <w:lvl w:ilvl="0" w:tplc="81F4FC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2" w15:restartNumberingAfterBreak="0">
    <w:nsid w:val="38707052"/>
    <w:multiLevelType w:val="hybridMultilevel"/>
    <w:tmpl w:val="2E945000"/>
    <w:lvl w:ilvl="0" w:tplc="F202C7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3" w15:restartNumberingAfterBreak="0">
    <w:nsid w:val="38850DC6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9814F13"/>
    <w:multiLevelType w:val="hybridMultilevel"/>
    <w:tmpl w:val="85E8AFEC"/>
    <w:lvl w:ilvl="0" w:tplc="0416000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7452"/>
        </w:tabs>
        <w:ind w:left="74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8172"/>
        </w:tabs>
        <w:ind w:left="81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8892"/>
        </w:tabs>
        <w:ind w:left="88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9612"/>
        </w:tabs>
        <w:ind w:left="96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0332"/>
        </w:tabs>
        <w:ind w:left="103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11052"/>
        </w:tabs>
        <w:ind w:left="110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11772"/>
        </w:tabs>
        <w:ind w:left="117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12492"/>
        </w:tabs>
        <w:ind w:left="12492" w:hanging="360"/>
      </w:pPr>
      <w:rPr>
        <w:rFonts w:ascii="Wingdings" w:hAnsi="Wingdings" w:hint="default"/>
      </w:rPr>
    </w:lvl>
  </w:abstractNum>
  <w:abstractNum w:abstractNumId="25" w15:restartNumberingAfterBreak="0">
    <w:nsid w:val="39900FEC"/>
    <w:multiLevelType w:val="hybridMultilevel"/>
    <w:tmpl w:val="BBAC612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9FD5F32"/>
    <w:multiLevelType w:val="hybridMultilevel"/>
    <w:tmpl w:val="A3FEDDB4"/>
    <w:lvl w:ilvl="0" w:tplc="03E85A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4CC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AA52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C0F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9647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2045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E810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82F7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22B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3CBC31F7"/>
    <w:multiLevelType w:val="hybridMultilevel"/>
    <w:tmpl w:val="30F0E07C"/>
    <w:lvl w:ilvl="0" w:tplc="9B84A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020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BC2A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EAE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EE6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9C4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9AC9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08F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8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A1480"/>
    <w:multiLevelType w:val="hybridMultilevel"/>
    <w:tmpl w:val="69CAC94C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9" w15:restartNumberingAfterBreak="0">
    <w:nsid w:val="417A33D6"/>
    <w:multiLevelType w:val="hybridMultilevel"/>
    <w:tmpl w:val="C1BE336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A2483C"/>
    <w:multiLevelType w:val="hybridMultilevel"/>
    <w:tmpl w:val="E1A033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B4F3F"/>
    <w:multiLevelType w:val="hybridMultilevel"/>
    <w:tmpl w:val="F5C0878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3E4B4D"/>
    <w:multiLevelType w:val="hybridMultilevel"/>
    <w:tmpl w:val="20A8148C"/>
    <w:lvl w:ilvl="0" w:tplc="33E2B11A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4BB358C5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25712A9"/>
    <w:multiLevelType w:val="hybridMultilevel"/>
    <w:tmpl w:val="44CA70D0"/>
    <w:lvl w:ilvl="0" w:tplc="060E9F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5" w15:restartNumberingAfterBreak="0">
    <w:nsid w:val="53802827"/>
    <w:multiLevelType w:val="hybridMultilevel"/>
    <w:tmpl w:val="3D4E3E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C115202"/>
    <w:multiLevelType w:val="multilevel"/>
    <w:tmpl w:val="A4861C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D024F45"/>
    <w:multiLevelType w:val="hybridMultilevel"/>
    <w:tmpl w:val="BE3A2768"/>
    <w:lvl w:ilvl="0" w:tplc="FFFFFFFF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242"/>
        </w:tabs>
        <w:ind w:left="1242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62"/>
        </w:tabs>
        <w:ind w:left="196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82"/>
        </w:tabs>
        <w:ind w:left="268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02"/>
        </w:tabs>
        <w:ind w:left="3402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22"/>
        </w:tabs>
        <w:ind w:left="412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42"/>
        </w:tabs>
        <w:ind w:left="484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62"/>
        </w:tabs>
        <w:ind w:left="556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82"/>
        </w:tabs>
        <w:ind w:left="6282" w:hanging="180"/>
      </w:pPr>
    </w:lvl>
  </w:abstractNum>
  <w:abstractNum w:abstractNumId="38" w15:restartNumberingAfterBreak="0">
    <w:nsid w:val="5D81702E"/>
    <w:multiLevelType w:val="hybridMultilevel"/>
    <w:tmpl w:val="D94014D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0027A7C"/>
    <w:multiLevelType w:val="hybridMultilevel"/>
    <w:tmpl w:val="7C52ECF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366F7D"/>
    <w:multiLevelType w:val="hybridMultilevel"/>
    <w:tmpl w:val="FBDEFACE"/>
    <w:lvl w:ilvl="0" w:tplc="81F4FC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130B6E"/>
    <w:multiLevelType w:val="multilevel"/>
    <w:tmpl w:val="5E04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06774D"/>
    <w:multiLevelType w:val="hybridMultilevel"/>
    <w:tmpl w:val="0C8A7A9C"/>
    <w:lvl w:ilvl="0" w:tplc="FFFFFFFF">
      <w:start w:val="1"/>
      <w:numFmt w:val="decimal"/>
      <w:lvlText w:val="%1."/>
      <w:lvlJc w:val="left"/>
      <w:pPr>
        <w:tabs>
          <w:tab w:val="num" w:pos="522"/>
        </w:tabs>
        <w:ind w:left="52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4544334"/>
    <w:multiLevelType w:val="hybridMultilevel"/>
    <w:tmpl w:val="EB1E840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4D16BED"/>
    <w:multiLevelType w:val="hybridMultilevel"/>
    <w:tmpl w:val="6B96B91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64E623EF"/>
    <w:multiLevelType w:val="hybridMultilevel"/>
    <w:tmpl w:val="96247D2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</w:rPr>
    </w:lvl>
    <w:lvl w:ilvl="2" w:tplc="0416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69D2741C"/>
    <w:multiLevelType w:val="hybridMultilevel"/>
    <w:tmpl w:val="F04AFF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B71993"/>
    <w:multiLevelType w:val="multilevel"/>
    <w:tmpl w:val="A94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913CCE"/>
    <w:multiLevelType w:val="hybridMultilevel"/>
    <w:tmpl w:val="D8048B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4"/>
  </w:num>
  <w:num w:numId="3">
    <w:abstractNumId w:val="28"/>
  </w:num>
  <w:num w:numId="4">
    <w:abstractNumId w:val="7"/>
  </w:num>
  <w:num w:numId="5">
    <w:abstractNumId w:val="21"/>
  </w:num>
  <w:num w:numId="6">
    <w:abstractNumId w:val="22"/>
  </w:num>
  <w:num w:numId="7">
    <w:abstractNumId w:val="15"/>
  </w:num>
  <w:num w:numId="8">
    <w:abstractNumId w:val="39"/>
  </w:num>
  <w:num w:numId="9">
    <w:abstractNumId w:val="40"/>
  </w:num>
  <w:num w:numId="10">
    <w:abstractNumId w:val="31"/>
  </w:num>
  <w:num w:numId="11">
    <w:abstractNumId w:val="43"/>
  </w:num>
  <w:num w:numId="12">
    <w:abstractNumId w:val="32"/>
  </w:num>
  <w:num w:numId="13">
    <w:abstractNumId w:val="37"/>
  </w:num>
  <w:num w:numId="14">
    <w:abstractNumId w:val="25"/>
  </w:num>
  <w:num w:numId="15">
    <w:abstractNumId w:val="4"/>
  </w:num>
  <w:num w:numId="16">
    <w:abstractNumId w:val="13"/>
  </w:num>
  <w:num w:numId="17">
    <w:abstractNumId w:val="12"/>
  </w:num>
  <w:num w:numId="18">
    <w:abstractNumId w:val="3"/>
  </w:num>
  <w:num w:numId="19">
    <w:abstractNumId w:val="24"/>
  </w:num>
  <w:num w:numId="20">
    <w:abstractNumId w:val="48"/>
  </w:num>
  <w:num w:numId="21">
    <w:abstractNumId w:val="20"/>
  </w:num>
  <w:num w:numId="22">
    <w:abstractNumId w:val="42"/>
  </w:num>
  <w:num w:numId="23">
    <w:abstractNumId w:val="26"/>
  </w:num>
  <w:num w:numId="24">
    <w:abstractNumId w:val="9"/>
  </w:num>
  <w:num w:numId="25">
    <w:abstractNumId w:val="30"/>
  </w:num>
  <w:num w:numId="26">
    <w:abstractNumId w:val="35"/>
  </w:num>
  <w:num w:numId="27">
    <w:abstractNumId w:val="29"/>
  </w:num>
  <w:num w:numId="28">
    <w:abstractNumId w:val="46"/>
  </w:num>
  <w:num w:numId="29">
    <w:abstractNumId w:val="18"/>
  </w:num>
  <w:num w:numId="30">
    <w:abstractNumId w:val="2"/>
  </w:num>
  <w:num w:numId="31">
    <w:abstractNumId w:val="27"/>
  </w:num>
  <w:num w:numId="32">
    <w:abstractNumId w:val="6"/>
  </w:num>
  <w:num w:numId="33">
    <w:abstractNumId w:val="33"/>
  </w:num>
  <w:num w:numId="34">
    <w:abstractNumId w:val="8"/>
  </w:num>
  <w:num w:numId="35">
    <w:abstractNumId w:val="1"/>
  </w:num>
  <w:num w:numId="36">
    <w:abstractNumId w:val="23"/>
  </w:num>
  <w:num w:numId="37">
    <w:abstractNumId w:val="11"/>
  </w:num>
  <w:num w:numId="38">
    <w:abstractNumId w:val="10"/>
  </w:num>
  <w:num w:numId="39">
    <w:abstractNumId w:val="38"/>
  </w:num>
  <w:num w:numId="40">
    <w:abstractNumId w:val="36"/>
  </w:num>
  <w:num w:numId="41">
    <w:abstractNumId w:val="44"/>
  </w:num>
  <w:num w:numId="42">
    <w:abstractNumId w:val="16"/>
  </w:num>
  <w:num w:numId="43">
    <w:abstractNumId w:val="0"/>
  </w:num>
  <w:num w:numId="44">
    <w:abstractNumId w:val="19"/>
  </w:num>
  <w:num w:numId="45">
    <w:abstractNumId w:val="45"/>
  </w:num>
  <w:num w:numId="46">
    <w:abstractNumId w:val="17"/>
  </w:num>
  <w:num w:numId="47">
    <w:abstractNumId w:val="14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AA"/>
    <w:rsid w:val="00012B54"/>
    <w:rsid w:val="00020AD9"/>
    <w:rsid w:val="00025F1C"/>
    <w:rsid w:val="00032B7A"/>
    <w:rsid w:val="00032F80"/>
    <w:rsid w:val="0003456A"/>
    <w:rsid w:val="00040B20"/>
    <w:rsid w:val="00044D1B"/>
    <w:rsid w:val="000458C2"/>
    <w:rsid w:val="00050BE5"/>
    <w:rsid w:val="00052847"/>
    <w:rsid w:val="000534AD"/>
    <w:rsid w:val="00056B72"/>
    <w:rsid w:val="000658B9"/>
    <w:rsid w:val="00066263"/>
    <w:rsid w:val="000709F2"/>
    <w:rsid w:val="00072094"/>
    <w:rsid w:val="00072767"/>
    <w:rsid w:val="00074CB6"/>
    <w:rsid w:val="000A3987"/>
    <w:rsid w:val="000A3AB9"/>
    <w:rsid w:val="000A5C19"/>
    <w:rsid w:val="000A6300"/>
    <w:rsid w:val="000B3C1A"/>
    <w:rsid w:val="000B7167"/>
    <w:rsid w:val="000C125F"/>
    <w:rsid w:val="000C3E16"/>
    <w:rsid w:val="000D5F6C"/>
    <w:rsid w:val="000E19D2"/>
    <w:rsid w:val="000F0E36"/>
    <w:rsid w:val="001135C1"/>
    <w:rsid w:val="00113891"/>
    <w:rsid w:val="00123C2E"/>
    <w:rsid w:val="001317D4"/>
    <w:rsid w:val="00135DB1"/>
    <w:rsid w:val="0014116A"/>
    <w:rsid w:val="00141861"/>
    <w:rsid w:val="00141ED9"/>
    <w:rsid w:val="00143128"/>
    <w:rsid w:val="00151EE8"/>
    <w:rsid w:val="001521F4"/>
    <w:rsid w:val="001561FF"/>
    <w:rsid w:val="00157682"/>
    <w:rsid w:val="00160AAE"/>
    <w:rsid w:val="0016227A"/>
    <w:rsid w:val="00163570"/>
    <w:rsid w:val="00163EB0"/>
    <w:rsid w:val="00166C07"/>
    <w:rsid w:val="001700F7"/>
    <w:rsid w:val="00180B7E"/>
    <w:rsid w:val="001817C5"/>
    <w:rsid w:val="001B0181"/>
    <w:rsid w:val="001B2131"/>
    <w:rsid w:val="001B713F"/>
    <w:rsid w:val="001B7420"/>
    <w:rsid w:val="001B7D2E"/>
    <w:rsid w:val="001C128E"/>
    <w:rsid w:val="001C56AC"/>
    <w:rsid w:val="001C5D06"/>
    <w:rsid w:val="001C6A08"/>
    <w:rsid w:val="001D43A1"/>
    <w:rsid w:val="001D734F"/>
    <w:rsid w:val="001E5544"/>
    <w:rsid w:val="001F6350"/>
    <w:rsid w:val="001F6CC1"/>
    <w:rsid w:val="002012F4"/>
    <w:rsid w:val="00223D6E"/>
    <w:rsid w:val="002355C8"/>
    <w:rsid w:val="00240741"/>
    <w:rsid w:val="00253977"/>
    <w:rsid w:val="00262D33"/>
    <w:rsid w:val="00276324"/>
    <w:rsid w:val="00280EC3"/>
    <w:rsid w:val="00286A0C"/>
    <w:rsid w:val="00293BA9"/>
    <w:rsid w:val="00295289"/>
    <w:rsid w:val="00296513"/>
    <w:rsid w:val="00296777"/>
    <w:rsid w:val="002A004A"/>
    <w:rsid w:val="002A075E"/>
    <w:rsid w:val="002A3D18"/>
    <w:rsid w:val="002A6A1B"/>
    <w:rsid w:val="002A7FE0"/>
    <w:rsid w:val="002B05FF"/>
    <w:rsid w:val="002B07DF"/>
    <w:rsid w:val="002B292A"/>
    <w:rsid w:val="002C3E43"/>
    <w:rsid w:val="002C6FCD"/>
    <w:rsid w:val="002D6457"/>
    <w:rsid w:val="002D6E40"/>
    <w:rsid w:val="002E3350"/>
    <w:rsid w:val="002E4376"/>
    <w:rsid w:val="002E59B2"/>
    <w:rsid w:val="002F3990"/>
    <w:rsid w:val="002F4FF5"/>
    <w:rsid w:val="002F71B7"/>
    <w:rsid w:val="0030606B"/>
    <w:rsid w:val="00310BAA"/>
    <w:rsid w:val="00314F4E"/>
    <w:rsid w:val="003230E0"/>
    <w:rsid w:val="00323B0A"/>
    <w:rsid w:val="00327407"/>
    <w:rsid w:val="00327C85"/>
    <w:rsid w:val="003324B3"/>
    <w:rsid w:val="00332814"/>
    <w:rsid w:val="00336B8B"/>
    <w:rsid w:val="00346B5D"/>
    <w:rsid w:val="00363F15"/>
    <w:rsid w:val="00366F86"/>
    <w:rsid w:val="00374193"/>
    <w:rsid w:val="003751C7"/>
    <w:rsid w:val="003768F0"/>
    <w:rsid w:val="00382B8C"/>
    <w:rsid w:val="0039295E"/>
    <w:rsid w:val="003A5FFD"/>
    <w:rsid w:val="003C7637"/>
    <w:rsid w:val="003C79B5"/>
    <w:rsid w:val="003D0B9A"/>
    <w:rsid w:val="003D79C9"/>
    <w:rsid w:val="003E227A"/>
    <w:rsid w:val="003F063C"/>
    <w:rsid w:val="003F26C8"/>
    <w:rsid w:val="003F5495"/>
    <w:rsid w:val="004019B9"/>
    <w:rsid w:val="00401E8A"/>
    <w:rsid w:val="00416DEF"/>
    <w:rsid w:val="00417EEF"/>
    <w:rsid w:val="004239F0"/>
    <w:rsid w:val="00424871"/>
    <w:rsid w:val="00425D94"/>
    <w:rsid w:val="00426F9F"/>
    <w:rsid w:val="00427287"/>
    <w:rsid w:val="00431A00"/>
    <w:rsid w:val="00431E17"/>
    <w:rsid w:val="004326C9"/>
    <w:rsid w:val="00432EF5"/>
    <w:rsid w:val="004333CA"/>
    <w:rsid w:val="00446AD3"/>
    <w:rsid w:val="004472E7"/>
    <w:rsid w:val="0045744A"/>
    <w:rsid w:val="00457D2C"/>
    <w:rsid w:val="004648C2"/>
    <w:rsid w:val="00464A20"/>
    <w:rsid w:val="00466E6D"/>
    <w:rsid w:val="00467960"/>
    <w:rsid w:val="00472AC8"/>
    <w:rsid w:val="00492A11"/>
    <w:rsid w:val="00494621"/>
    <w:rsid w:val="00494B86"/>
    <w:rsid w:val="004A7944"/>
    <w:rsid w:val="004B3029"/>
    <w:rsid w:val="004B34CD"/>
    <w:rsid w:val="004B3851"/>
    <w:rsid w:val="004C0E3B"/>
    <w:rsid w:val="004C2A31"/>
    <w:rsid w:val="004C3C83"/>
    <w:rsid w:val="004C5B8A"/>
    <w:rsid w:val="004C7CC4"/>
    <w:rsid w:val="004D43B8"/>
    <w:rsid w:val="004F1098"/>
    <w:rsid w:val="004F45CA"/>
    <w:rsid w:val="00504D1E"/>
    <w:rsid w:val="00505D46"/>
    <w:rsid w:val="005069DE"/>
    <w:rsid w:val="0051161E"/>
    <w:rsid w:val="005154EA"/>
    <w:rsid w:val="00523DDC"/>
    <w:rsid w:val="005241E5"/>
    <w:rsid w:val="00524F70"/>
    <w:rsid w:val="00526B03"/>
    <w:rsid w:val="00541281"/>
    <w:rsid w:val="0054471F"/>
    <w:rsid w:val="00551FE2"/>
    <w:rsid w:val="00552586"/>
    <w:rsid w:val="005529EC"/>
    <w:rsid w:val="00560C61"/>
    <w:rsid w:val="0056374C"/>
    <w:rsid w:val="005660FD"/>
    <w:rsid w:val="00566381"/>
    <w:rsid w:val="00566885"/>
    <w:rsid w:val="00566D1E"/>
    <w:rsid w:val="0057423A"/>
    <w:rsid w:val="005763A6"/>
    <w:rsid w:val="00580E91"/>
    <w:rsid w:val="00582A52"/>
    <w:rsid w:val="00584A09"/>
    <w:rsid w:val="00592C6A"/>
    <w:rsid w:val="00596E10"/>
    <w:rsid w:val="005A05AD"/>
    <w:rsid w:val="005A1683"/>
    <w:rsid w:val="005A4726"/>
    <w:rsid w:val="005C3F5C"/>
    <w:rsid w:val="005C4F6C"/>
    <w:rsid w:val="005C5FA5"/>
    <w:rsid w:val="005D184D"/>
    <w:rsid w:val="005D2E01"/>
    <w:rsid w:val="005D778B"/>
    <w:rsid w:val="005E5AB3"/>
    <w:rsid w:val="005E67FA"/>
    <w:rsid w:val="005F5AE4"/>
    <w:rsid w:val="00603AD0"/>
    <w:rsid w:val="00630FE1"/>
    <w:rsid w:val="00634529"/>
    <w:rsid w:val="0063577F"/>
    <w:rsid w:val="00637719"/>
    <w:rsid w:val="00640705"/>
    <w:rsid w:val="006505CE"/>
    <w:rsid w:val="00651607"/>
    <w:rsid w:val="00652317"/>
    <w:rsid w:val="00655151"/>
    <w:rsid w:val="00655BE1"/>
    <w:rsid w:val="00657793"/>
    <w:rsid w:val="00660DB6"/>
    <w:rsid w:val="00670155"/>
    <w:rsid w:val="00672A76"/>
    <w:rsid w:val="00677122"/>
    <w:rsid w:val="00685F9E"/>
    <w:rsid w:val="0068636B"/>
    <w:rsid w:val="00692B47"/>
    <w:rsid w:val="00692C61"/>
    <w:rsid w:val="006949F0"/>
    <w:rsid w:val="006A3FF8"/>
    <w:rsid w:val="006B1D8C"/>
    <w:rsid w:val="006B3F33"/>
    <w:rsid w:val="006D26C9"/>
    <w:rsid w:val="006D36BE"/>
    <w:rsid w:val="006D5137"/>
    <w:rsid w:val="006D78ED"/>
    <w:rsid w:val="006E1A32"/>
    <w:rsid w:val="006E3F51"/>
    <w:rsid w:val="006E4F78"/>
    <w:rsid w:val="006F160B"/>
    <w:rsid w:val="006F46DC"/>
    <w:rsid w:val="00703CA4"/>
    <w:rsid w:val="007040F4"/>
    <w:rsid w:val="007041EE"/>
    <w:rsid w:val="00705E6F"/>
    <w:rsid w:val="007069A2"/>
    <w:rsid w:val="00710B14"/>
    <w:rsid w:val="007135B7"/>
    <w:rsid w:val="00714FAF"/>
    <w:rsid w:val="00723063"/>
    <w:rsid w:val="00725C41"/>
    <w:rsid w:val="00726113"/>
    <w:rsid w:val="0072739A"/>
    <w:rsid w:val="00730AEF"/>
    <w:rsid w:val="00750C61"/>
    <w:rsid w:val="007536CB"/>
    <w:rsid w:val="007720D9"/>
    <w:rsid w:val="007736E6"/>
    <w:rsid w:val="00773F15"/>
    <w:rsid w:val="0077534C"/>
    <w:rsid w:val="00776C05"/>
    <w:rsid w:val="007772E3"/>
    <w:rsid w:val="0078024B"/>
    <w:rsid w:val="007803CA"/>
    <w:rsid w:val="00783872"/>
    <w:rsid w:val="007857BD"/>
    <w:rsid w:val="00790D82"/>
    <w:rsid w:val="007A03F0"/>
    <w:rsid w:val="007A147B"/>
    <w:rsid w:val="007A199E"/>
    <w:rsid w:val="007A7213"/>
    <w:rsid w:val="007C21B3"/>
    <w:rsid w:val="007D32B1"/>
    <w:rsid w:val="007D5130"/>
    <w:rsid w:val="007D55D5"/>
    <w:rsid w:val="007D717A"/>
    <w:rsid w:val="007D7594"/>
    <w:rsid w:val="007E25CD"/>
    <w:rsid w:val="007E4500"/>
    <w:rsid w:val="007F13FE"/>
    <w:rsid w:val="0081401D"/>
    <w:rsid w:val="0082701A"/>
    <w:rsid w:val="0083077C"/>
    <w:rsid w:val="00831E61"/>
    <w:rsid w:val="00832B88"/>
    <w:rsid w:val="00841832"/>
    <w:rsid w:val="00846B90"/>
    <w:rsid w:val="0085167E"/>
    <w:rsid w:val="00860F4E"/>
    <w:rsid w:val="0087389E"/>
    <w:rsid w:val="00875412"/>
    <w:rsid w:val="00875D8F"/>
    <w:rsid w:val="008825ED"/>
    <w:rsid w:val="00887307"/>
    <w:rsid w:val="008916D7"/>
    <w:rsid w:val="00895F49"/>
    <w:rsid w:val="008B408A"/>
    <w:rsid w:val="008B5AC7"/>
    <w:rsid w:val="008C1031"/>
    <w:rsid w:val="008D1A08"/>
    <w:rsid w:val="008D447A"/>
    <w:rsid w:val="008D5E43"/>
    <w:rsid w:val="008D6767"/>
    <w:rsid w:val="008E2A77"/>
    <w:rsid w:val="008E6725"/>
    <w:rsid w:val="008E6A2B"/>
    <w:rsid w:val="008E7C3A"/>
    <w:rsid w:val="008E7C56"/>
    <w:rsid w:val="008F3DE8"/>
    <w:rsid w:val="00900FB2"/>
    <w:rsid w:val="0090614A"/>
    <w:rsid w:val="00921EC0"/>
    <w:rsid w:val="009268FC"/>
    <w:rsid w:val="00933D3A"/>
    <w:rsid w:val="009352D7"/>
    <w:rsid w:val="00935445"/>
    <w:rsid w:val="00943EF6"/>
    <w:rsid w:val="0094446E"/>
    <w:rsid w:val="00951884"/>
    <w:rsid w:val="00952256"/>
    <w:rsid w:val="00956C36"/>
    <w:rsid w:val="00973DED"/>
    <w:rsid w:val="00975419"/>
    <w:rsid w:val="00981F07"/>
    <w:rsid w:val="009A14E9"/>
    <w:rsid w:val="009A30AA"/>
    <w:rsid w:val="009B0365"/>
    <w:rsid w:val="009B2707"/>
    <w:rsid w:val="009B666C"/>
    <w:rsid w:val="009C10B2"/>
    <w:rsid w:val="009C14CD"/>
    <w:rsid w:val="009C6E1B"/>
    <w:rsid w:val="009E6A0D"/>
    <w:rsid w:val="009E7C6F"/>
    <w:rsid w:val="009F41C0"/>
    <w:rsid w:val="009F5D21"/>
    <w:rsid w:val="009F7D22"/>
    <w:rsid w:val="00A006E2"/>
    <w:rsid w:val="00A02D86"/>
    <w:rsid w:val="00A0330F"/>
    <w:rsid w:val="00A13ED0"/>
    <w:rsid w:val="00A161AA"/>
    <w:rsid w:val="00A206A1"/>
    <w:rsid w:val="00A25C17"/>
    <w:rsid w:val="00A26C26"/>
    <w:rsid w:val="00A304EB"/>
    <w:rsid w:val="00A35392"/>
    <w:rsid w:val="00A47A28"/>
    <w:rsid w:val="00A556BA"/>
    <w:rsid w:val="00A55E78"/>
    <w:rsid w:val="00A64467"/>
    <w:rsid w:val="00A75082"/>
    <w:rsid w:val="00A80910"/>
    <w:rsid w:val="00A83006"/>
    <w:rsid w:val="00A87428"/>
    <w:rsid w:val="00A96A1F"/>
    <w:rsid w:val="00A97842"/>
    <w:rsid w:val="00AB00F3"/>
    <w:rsid w:val="00AB1EB9"/>
    <w:rsid w:val="00AB2FAB"/>
    <w:rsid w:val="00AB3B8F"/>
    <w:rsid w:val="00AB77AC"/>
    <w:rsid w:val="00AC0F0B"/>
    <w:rsid w:val="00AC1AB7"/>
    <w:rsid w:val="00AC23DF"/>
    <w:rsid w:val="00AC4A15"/>
    <w:rsid w:val="00AD33A0"/>
    <w:rsid w:val="00AE00FD"/>
    <w:rsid w:val="00AE24FC"/>
    <w:rsid w:val="00AF49B0"/>
    <w:rsid w:val="00B05876"/>
    <w:rsid w:val="00B153B2"/>
    <w:rsid w:val="00B1604C"/>
    <w:rsid w:val="00B20D35"/>
    <w:rsid w:val="00B235A7"/>
    <w:rsid w:val="00B23A05"/>
    <w:rsid w:val="00B30D1D"/>
    <w:rsid w:val="00B3417A"/>
    <w:rsid w:val="00B34895"/>
    <w:rsid w:val="00B42945"/>
    <w:rsid w:val="00B432D8"/>
    <w:rsid w:val="00B46B62"/>
    <w:rsid w:val="00B46F1D"/>
    <w:rsid w:val="00B54A55"/>
    <w:rsid w:val="00B566B2"/>
    <w:rsid w:val="00B5739E"/>
    <w:rsid w:val="00B64258"/>
    <w:rsid w:val="00B67323"/>
    <w:rsid w:val="00B729B0"/>
    <w:rsid w:val="00B87ED6"/>
    <w:rsid w:val="00BA0D7A"/>
    <w:rsid w:val="00BA2126"/>
    <w:rsid w:val="00BA575F"/>
    <w:rsid w:val="00BA6AC2"/>
    <w:rsid w:val="00BA78A0"/>
    <w:rsid w:val="00BB0222"/>
    <w:rsid w:val="00BB1153"/>
    <w:rsid w:val="00BC1884"/>
    <w:rsid w:val="00BD0BE2"/>
    <w:rsid w:val="00BD658E"/>
    <w:rsid w:val="00BD73BD"/>
    <w:rsid w:val="00BE1BD1"/>
    <w:rsid w:val="00BE2F7A"/>
    <w:rsid w:val="00BE55E5"/>
    <w:rsid w:val="00BF0C2D"/>
    <w:rsid w:val="00BF123D"/>
    <w:rsid w:val="00BF4D0A"/>
    <w:rsid w:val="00BF58E0"/>
    <w:rsid w:val="00C007BD"/>
    <w:rsid w:val="00C011AA"/>
    <w:rsid w:val="00C11773"/>
    <w:rsid w:val="00C13B35"/>
    <w:rsid w:val="00C165E9"/>
    <w:rsid w:val="00C25103"/>
    <w:rsid w:val="00C33627"/>
    <w:rsid w:val="00C33EE3"/>
    <w:rsid w:val="00C36308"/>
    <w:rsid w:val="00C36341"/>
    <w:rsid w:val="00C417D9"/>
    <w:rsid w:val="00C57FB3"/>
    <w:rsid w:val="00C65DB3"/>
    <w:rsid w:val="00C70A14"/>
    <w:rsid w:val="00C73905"/>
    <w:rsid w:val="00C815DC"/>
    <w:rsid w:val="00C821D3"/>
    <w:rsid w:val="00C8297B"/>
    <w:rsid w:val="00C8382B"/>
    <w:rsid w:val="00C930B8"/>
    <w:rsid w:val="00C95F2C"/>
    <w:rsid w:val="00CA41A2"/>
    <w:rsid w:val="00CB1106"/>
    <w:rsid w:val="00CB3F88"/>
    <w:rsid w:val="00CB62C9"/>
    <w:rsid w:val="00CB6A1E"/>
    <w:rsid w:val="00CB6A6B"/>
    <w:rsid w:val="00CC0828"/>
    <w:rsid w:val="00CC0E38"/>
    <w:rsid w:val="00CC2CA9"/>
    <w:rsid w:val="00CD100D"/>
    <w:rsid w:val="00CD1550"/>
    <w:rsid w:val="00CD5CE2"/>
    <w:rsid w:val="00CD66CB"/>
    <w:rsid w:val="00CD7237"/>
    <w:rsid w:val="00CE1CE0"/>
    <w:rsid w:val="00CF69B9"/>
    <w:rsid w:val="00D058A6"/>
    <w:rsid w:val="00D1317A"/>
    <w:rsid w:val="00D22076"/>
    <w:rsid w:val="00D22DC7"/>
    <w:rsid w:val="00D24314"/>
    <w:rsid w:val="00D25B40"/>
    <w:rsid w:val="00D34107"/>
    <w:rsid w:val="00D35C32"/>
    <w:rsid w:val="00D45AA9"/>
    <w:rsid w:val="00D56A6C"/>
    <w:rsid w:val="00D60276"/>
    <w:rsid w:val="00D809EA"/>
    <w:rsid w:val="00D8144A"/>
    <w:rsid w:val="00D87FF9"/>
    <w:rsid w:val="00D92EAD"/>
    <w:rsid w:val="00D955AF"/>
    <w:rsid w:val="00DA0655"/>
    <w:rsid w:val="00DB5D46"/>
    <w:rsid w:val="00DC2124"/>
    <w:rsid w:val="00DC5E29"/>
    <w:rsid w:val="00DC712F"/>
    <w:rsid w:val="00DD3E72"/>
    <w:rsid w:val="00DD48A4"/>
    <w:rsid w:val="00DE5C68"/>
    <w:rsid w:val="00DE6F6A"/>
    <w:rsid w:val="00DF0006"/>
    <w:rsid w:val="00DF0623"/>
    <w:rsid w:val="00DF2B44"/>
    <w:rsid w:val="00E16375"/>
    <w:rsid w:val="00E23A73"/>
    <w:rsid w:val="00E338B6"/>
    <w:rsid w:val="00E339E1"/>
    <w:rsid w:val="00E34058"/>
    <w:rsid w:val="00E3537B"/>
    <w:rsid w:val="00E416F0"/>
    <w:rsid w:val="00E4589F"/>
    <w:rsid w:val="00E521D1"/>
    <w:rsid w:val="00E617B8"/>
    <w:rsid w:val="00E70414"/>
    <w:rsid w:val="00E733B5"/>
    <w:rsid w:val="00E75576"/>
    <w:rsid w:val="00E85566"/>
    <w:rsid w:val="00E9092B"/>
    <w:rsid w:val="00E912C6"/>
    <w:rsid w:val="00EA0C90"/>
    <w:rsid w:val="00EA27A8"/>
    <w:rsid w:val="00EA443F"/>
    <w:rsid w:val="00EB004F"/>
    <w:rsid w:val="00EB1291"/>
    <w:rsid w:val="00EB148B"/>
    <w:rsid w:val="00EC1633"/>
    <w:rsid w:val="00EC192F"/>
    <w:rsid w:val="00ED0972"/>
    <w:rsid w:val="00ED640E"/>
    <w:rsid w:val="00ED6AA4"/>
    <w:rsid w:val="00EE3213"/>
    <w:rsid w:val="00EE43C0"/>
    <w:rsid w:val="00EE4A9A"/>
    <w:rsid w:val="00F00DB4"/>
    <w:rsid w:val="00F012A1"/>
    <w:rsid w:val="00F022A2"/>
    <w:rsid w:val="00F0537D"/>
    <w:rsid w:val="00F05A1E"/>
    <w:rsid w:val="00F06F43"/>
    <w:rsid w:val="00F231A9"/>
    <w:rsid w:val="00F23CD4"/>
    <w:rsid w:val="00F32C33"/>
    <w:rsid w:val="00F34722"/>
    <w:rsid w:val="00F47EEB"/>
    <w:rsid w:val="00F54452"/>
    <w:rsid w:val="00F61391"/>
    <w:rsid w:val="00F72B7A"/>
    <w:rsid w:val="00F732D2"/>
    <w:rsid w:val="00F75BC6"/>
    <w:rsid w:val="00F80B28"/>
    <w:rsid w:val="00F833ED"/>
    <w:rsid w:val="00F8462D"/>
    <w:rsid w:val="00F87276"/>
    <w:rsid w:val="00F92229"/>
    <w:rsid w:val="00F9462B"/>
    <w:rsid w:val="00FA081D"/>
    <w:rsid w:val="00FA0F61"/>
    <w:rsid w:val="00FA3F2B"/>
    <w:rsid w:val="00FA6FFE"/>
    <w:rsid w:val="00FB102E"/>
    <w:rsid w:val="00FB6366"/>
    <w:rsid w:val="00FB76B6"/>
    <w:rsid w:val="00FC2FDC"/>
    <w:rsid w:val="00FD2823"/>
    <w:rsid w:val="00FD2A0D"/>
    <w:rsid w:val="00FD48DD"/>
    <w:rsid w:val="00FD6025"/>
    <w:rsid w:val="00FE0CCB"/>
    <w:rsid w:val="00FE2394"/>
    <w:rsid w:val="00FE5E3A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5903A3E5"/>
  <w15:docId w15:val="{D5B2312B-A9F9-4A4E-B04F-53CD4284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96E10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rsid w:val="00B153B2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B153B2"/>
    <w:pPr>
      <w:keepNext/>
      <w:jc w:val="both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rsid w:val="00FD48D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FD48D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153B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B153B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96E10"/>
  </w:style>
  <w:style w:type="character" w:styleId="Hyperlink">
    <w:name w:val="Hyperlink"/>
    <w:uiPriority w:val="99"/>
    <w:rsid w:val="00FA6FFE"/>
    <w:rPr>
      <w:color w:val="0000FF"/>
      <w:u w:val="single"/>
    </w:rPr>
  </w:style>
  <w:style w:type="paragraph" w:styleId="Textodenotaderodap">
    <w:name w:val="footnote text"/>
    <w:basedOn w:val="Normal"/>
    <w:semiHidden/>
    <w:rsid w:val="003A5FFD"/>
    <w:rPr>
      <w:szCs w:val="20"/>
    </w:rPr>
  </w:style>
  <w:style w:type="character" w:styleId="Refdenotaderodap">
    <w:name w:val="footnote reference"/>
    <w:semiHidden/>
    <w:rsid w:val="003A5FFD"/>
    <w:rPr>
      <w:vertAlign w:val="superscript"/>
    </w:rPr>
  </w:style>
  <w:style w:type="paragraph" w:styleId="Recuodecorpodetexto2">
    <w:name w:val="Body Text Indent 2"/>
    <w:basedOn w:val="Normal"/>
    <w:rsid w:val="00FE5E3A"/>
    <w:pPr>
      <w:spacing w:before="240" w:line="360" w:lineRule="auto"/>
      <w:ind w:left="513"/>
      <w:jc w:val="both"/>
    </w:pPr>
    <w:rPr>
      <w:color w:val="FF0000"/>
      <w:sz w:val="24"/>
      <w:szCs w:val="20"/>
    </w:rPr>
  </w:style>
  <w:style w:type="paragraph" w:customStyle="1" w:styleId="body">
    <w:name w:val="body"/>
    <w:basedOn w:val="Normal"/>
    <w:rsid w:val="00F012A1"/>
    <w:pPr>
      <w:spacing w:before="120" w:after="120"/>
      <w:jc w:val="both"/>
    </w:pPr>
    <w:rPr>
      <w:rFonts w:ascii="Arial" w:hAnsi="Arial"/>
      <w:sz w:val="28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F32C33"/>
    <w:pPr>
      <w:spacing w:before="120"/>
      <w:jc w:val="center"/>
    </w:pPr>
    <w:rPr>
      <w:rFonts w:ascii="Arial" w:hAnsi="Arial"/>
      <w:b/>
      <w:bCs/>
      <w:sz w:val="24"/>
      <w:szCs w:val="20"/>
      <w:lang w:val="en-US" w:eastAsia="en-US"/>
    </w:rPr>
  </w:style>
  <w:style w:type="paragraph" w:customStyle="1" w:styleId="table">
    <w:name w:val="table"/>
    <w:rsid w:val="00F012A1"/>
    <w:pPr>
      <w:widowControl w:val="0"/>
      <w:spacing w:after="240"/>
    </w:pPr>
    <w:rPr>
      <w:rFonts w:ascii="Times" w:hAnsi="Times"/>
      <w:lang w:val="en-US" w:eastAsia="en-US"/>
    </w:rPr>
  </w:style>
  <w:style w:type="character" w:styleId="Refdecomentrio">
    <w:name w:val="annotation reference"/>
    <w:semiHidden/>
    <w:rsid w:val="00FD48DD"/>
    <w:rPr>
      <w:sz w:val="16"/>
      <w:szCs w:val="16"/>
    </w:rPr>
  </w:style>
  <w:style w:type="paragraph" w:styleId="Textodecomentrio">
    <w:name w:val="annotation text"/>
    <w:basedOn w:val="Normal"/>
    <w:semiHidden/>
    <w:rsid w:val="00C33EE3"/>
    <w:rPr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FD48DD"/>
    <w:rPr>
      <w:b/>
      <w:bCs/>
    </w:rPr>
  </w:style>
  <w:style w:type="paragraph" w:styleId="Textodebalo">
    <w:name w:val="Balloon Text"/>
    <w:basedOn w:val="Normal"/>
    <w:semiHidden/>
    <w:rsid w:val="00FD48D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BB0222"/>
    <w:pPr>
      <w:spacing w:before="120" w:after="120"/>
    </w:pPr>
    <w:rPr>
      <w:b/>
      <w:bCs/>
      <w:szCs w:val="20"/>
    </w:rPr>
  </w:style>
  <w:style w:type="paragraph" w:styleId="Corpodetexto3">
    <w:name w:val="Body Text 3"/>
    <w:basedOn w:val="Normal"/>
    <w:rsid w:val="00276324"/>
    <w:pPr>
      <w:spacing w:after="120"/>
    </w:pPr>
    <w:rPr>
      <w:sz w:val="16"/>
      <w:szCs w:val="16"/>
    </w:rPr>
  </w:style>
  <w:style w:type="table" w:styleId="Tabelacomgrade">
    <w:name w:val="Table Grid"/>
    <w:basedOn w:val="Tabelanormal"/>
    <w:rsid w:val="006D5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uiPriority w:val="20"/>
    <w:qFormat/>
    <w:rsid w:val="00113891"/>
    <w:rPr>
      <w:i/>
      <w:iCs/>
    </w:rPr>
  </w:style>
  <w:style w:type="paragraph" w:styleId="Corpodetexto2">
    <w:name w:val="Body Text 2"/>
    <w:basedOn w:val="Normal"/>
    <w:link w:val="Corpodetexto2Char"/>
    <w:rsid w:val="00D45AA9"/>
    <w:pPr>
      <w:spacing w:after="120" w:line="480" w:lineRule="auto"/>
    </w:pPr>
  </w:style>
  <w:style w:type="paragraph" w:customStyle="1" w:styleId="ListParagraph1">
    <w:name w:val="List Paragraph1"/>
    <w:basedOn w:val="Normal"/>
    <w:uiPriority w:val="34"/>
    <w:qFormat/>
    <w:rsid w:val="004C2A31"/>
    <w:pPr>
      <w:ind w:left="720"/>
      <w:contextualSpacing/>
    </w:pPr>
    <w:rPr>
      <w:rFonts w:ascii="Times New Roman" w:hAnsi="Times New Roman"/>
      <w:sz w:val="24"/>
      <w:lang w:val="en-US" w:eastAsia="en-US"/>
    </w:rPr>
  </w:style>
  <w:style w:type="character" w:customStyle="1" w:styleId="RodapChar">
    <w:name w:val="Rodapé Char"/>
    <w:link w:val="Rodap"/>
    <w:uiPriority w:val="99"/>
    <w:rsid w:val="00526B03"/>
    <w:rPr>
      <w:rFonts w:ascii="Verdana" w:hAnsi="Verdana"/>
      <w:szCs w:val="24"/>
    </w:rPr>
  </w:style>
  <w:style w:type="character" w:customStyle="1" w:styleId="apple-style-span">
    <w:name w:val="apple-style-span"/>
    <w:basedOn w:val="Fontepargpadro"/>
    <w:rsid w:val="00951884"/>
  </w:style>
  <w:style w:type="paragraph" w:styleId="PargrafodaLista">
    <w:name w:val="List Paragraph"/>
    <w:basedOn w:val="Normal"/>
    <w:uiPriority w:val="34"/>
    <w:qFormat/>
    <w:rsid w:val="00F231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D35C32"/>
  </w:style>
  <w:style w:type="character" w:styleId="Forte">
    <w:name w:val="Strong"/>
    <w:basedOn w:val="Fontepargpadro"/>
    <w:uiPriority w:val="22"/>
    <w:qFormat/>
    <w:rsid w:val="00D35C32"/>
    <w:rPr>
      <w:b/>
      <w:bCs/>
    </w:rPr>
  </w:style>
  <w:style w:type="character" w:customStyle="1" w:styleId="apple-tab-span">
    <w:name w:val="apple-tab-span"/>
    <w:basedOn w:val="Fontepargpadro"/>
    <w:rsid w:val="00135DB1"/>
  </w:style>
  <w:style w:type="character" w:customStyle="1" w:styleId="blockemailwithname">
    <w:name w:val="blockemailwithname"/>
    <w:basedOn w:val="Fontepargpadro"/>
    <w:rsid w:val="006B3F33"/>
  </w:style>
  <w:style w:type="paragraph" w:styleId="NormalWeb">
    <w:name w:val="Normal (Web)"/>
    <w:basedOn w:val="Normal"/>
    <w:uiPriority w:val="99"/>
    <w:unhideWhenUsed/>
    <w:rsid w:val="008825E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orpodetexto2Char">
    <w:name w:val="Corpo de texto 2 Char"/>
    <w:basedOn w:val="Fontepargpadro"/>
    <w:link w:val="Corpodetexto2"/>
    <w:rsid w:val="00D60276"/>
    <w:rPr>
      <w:rFonts w:ascii="Verdana" w:hAnsi="Verdana"/>
      <w:szCs w:val="24"/>
    </w:rPr>
  </w:style>
  <w:style w:type="character" w:styleId="HiperlinkVisitado">
    <w:name w:val="FollowedHyperlink"/>
    <w:basedOn w:val="Fontepargpadro"/>
    <w:semiHidden/>
    <w:unhideWhenUsed/>
    <w:rsid w:val="003C79B5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8F3DE8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BF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075">
          <w:marLeft w:val="180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231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235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6B9E-1264-4C8E-AFC6-A6503ACB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204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Escritório de Projetos – DNG</vt:lpstr>
      <vt:lpstr>Escritório de Projetos – DNG</vt:lpstr>
    </vt:vector>
  </TitlesOfParts>
  <Company>dataprev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Escritório de Projetos – DNG</dc:title>
  <dc:creator>D291277</dc:creator>
  <cp:lastModifiedBy>Isaque Mendes</cp:lastModifiedBy>
  <cp:revision>5</cp:revision>
  <cp:lastPrinted>2018-06-14T04:47:00Z</cp:lastPrinted>
  <dcterms:created xsi:type="dcterms:W3CDTF">2018-06-14T14:29:00Z</dcterms:created>
  <dcterms:modified xsi:type="dcterms:W3CDTF">2018-06-14T14:45:00Z</dcterms:modified>
</cp:coreProperties>
</file>