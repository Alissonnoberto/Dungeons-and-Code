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DA019" w14:textId="77777777" w:rsidR="00EB004F" w:rsidRDefault="00EB004F" w:rsidP="008F3DE8">
      <w:pPr>
        <w:spacing w:line="360" w:lineRule="auto"/>
      </w:pPr>
    </w:p>
    <w:tbl>
      <w:tblPr>
        <w:tblW w:w="965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7"/>
        <w:gridCol w:w="1276"/>
        <w:gridCol w:w="3557"/>
        <w:gridCol w:w="900"/>
        <w:gridCol w:w="1497"/>
        <w:gridCol w:w="141"/>
        <w:gridCol w:w="1701"/>
      </w:tblGrid>
      <w:tr w:rsidR="000A3AB9" w14:paraId="111CA0D0" w14:textId="77777777" w:rsidTr="005D184D">
        <w:trPr>
          <w:trHeight w:val="567"/>
          <w:jc w:val="center"/>
        </w:trPr>
        <w:tc>
          <w:tcPr>
            <w:tcW w:w="965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673BCBE" w14:textId="77777777" w:rsidR="000A3AB9" w:rsidRDefault="007D5130" w:rsidP="007D5130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REGISTRO</w:t>
            </w:r>
            <w:r w:rsidR="000A3AB9">
              <w:rPr>
                <w:rFonts w:cs="Arial"/>
                <w:b/>
                <w:bCs/>
                <w:szCs w:val="20"/>
              </w:rPr>
              <w:t xml:space="preserve"> DE REVISÕES</w:t>
            </w:r>
          </w:p>
        </w:tc>
      </w:tr>
      <w:tr w:rsidR="000A3AB9" w14:paraId="1A2B73A1" w14:textId="77777777" w:rsidTr="005D184D">
        <w:trPr>
          <w:trHeight w:val="270"/>
          <w:jc w:val="center"/>
        </w:trPr>
        <w:tc>
          <w:tcPr>
            <w:tcW w:w="58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2521299" w14:textId="77777777" w:rsidR="000A3AB9" w:rsidRDefault="00B5739E" w:rsidP="003F549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Ver.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1A0328C" w14:textId="77777777" w:rsidR="000A3AB9" w:rsidRDefault="000A3AB9" w:rsidP="003F549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Data</w:t>
            </w:r>
          </w:p>
        </w:tc>
        <w:tc>
          <w:tcPr>
            <w:tcW w:w="4457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9C02331" w14:textId="77777777" w:rsidR="000A3AB9" w:rsidRDefault="000A3AB9" w:rsidP="003F549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Descrição da Mudança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B12CBDE" w14:textId="77777777" w:rsidR="000A3AB9" w:rsidRDefault="000A3AB9" w:rsidP="003F549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Revisão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B23DEEA" w14:textId="77777777" w:rsidR="000A3AB9" w:rsidRDefault="000A3AB9" w:rsidP="003F549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Aprovação</w:t>
            </w:r>
          </w:p>
        </w:tc>
      </w:tr>
      <w:tr w:rsidR="000A3AB9" w14:paraId="4AE7A112" w14:textId="77777777" w:rsidTr="005D184D">
        <w:trPr>
          <w:trHeight w:val="284"/>
          <w:jc w:val="center"/>
        </w:trPr>
        <w:tc>
          <w:tcPr>
            <w:tcW w:w="5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FFF98F2" w14:textId="77777777" w:rsidR="000A3AB9" w:rsidRPr="00427287" w:rsidRDefault="00DE6F6A" w:rsidP="003F5495">
            <w:pPr>
              <w:jc w:val="center"/>
              <w:rPr>
                <w:rFonts w:asciiTheme="minorHAnsi" w:eastAsia="Arial Unicode MS" w:hAnsiTheme="minorHAnsi" w:cs="Arial"/>
                <w:sz w:val="22"/>
                <w:szCs w:val="22"/>
              </w:rPr>
            </w:pPr>
            <w:r w:rsidRPr="00427287">
              <w:rPr>
                <w:rFonts w:asciiTheme="minorHAnsi" w:eastAsia="Arial Unicode MS" w:hAnsiTheme="minorHAnsi" w:cs="Arial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B9B2AE5" w14:textId="77777777" w:rsidR="000A3AB9" w:rsidRPr="00427287" w:rsidRDefault="00B5739E" w:rsidP="00025F1C">
            <w:pPr>
              <w:jc w:val="center"/>
              <w:rPr>
                <w:rFonts w:asciiTheme="minorHAnsi" w:eastAsia="Arial Unicode MS" w:hAnsiTheme="minorHAnsi" w:cs="Arial"/>
                <w:iCs/>
                <w:sz w:val="22"/>
                <w:szCs w:val="22"/>
              </w:rPr>
            </w:pPr>
            <w:r>
              <w:rPr>
                <w:rFonts w:asciiTheme="minorHAnsi" w:eastAsia="Arial Unicode MS" w:hAnsiTheme="minorHAnsi" w:cs="Arial"/>
                <w:iCs/>
                <w:sz w:val="22"/>
                <w:szCs w:val="22"/>
              </w:rPr>
              <w:t>16/03/2018</w:t>
            </w:r>
          </w:p>
        </w:tc>
        <w:tc>
          <w:tcPr>
            <w:tcW w:w="44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AC968C2" w14:textId="77777777" w:rsidR="000A3AB9" w:rsidRPr="00B3417A" w:rsidRDefault="00B5739E" w:rsidP="00B3417A">
            <w:pPr>
              <w:jc w:val="center"/>
              <w:rPr>
                <w:rFonts w:asciiTheme="minorHAnsi" w:eastAsia="Arial Unicode MS" w:hAnsiTheme="minorHAnsi" w:cstheme="minorHAnsi"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iCs/>
                <w:color w:val="000000" w:themeColor="text1"/>
                <w:sz w:val="22"/>
                <w:szCs w:val="22"/>
              </w:rPr>
              <w:t>Criação do documento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BC4C4F3" w14:textId="77777777" w:rsidR="000A3AB9" w:rsidRPr="00427287" w:rsidRDefault="000A3AB9" w:rsidP="003F5495">
            <w:pPr>
              <w:jc w:val="center"/>
              <w:rPr>
                <w:rFonts w:asciiTheme="minorHAnsi" w:eastAsia="Arial Unicode MS" w:hAnsiTheme="minorHAnsi" w:cs="Arial"/>
                <w:iCs/>
                <w:sz w:val="22"/>
                <w:szCs w:val="22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6C47C76" w14:textId="77777777" w:rsidR="000A3AB9" w:rsidRPr="00427287" w:rsidRDefault="000A3AB9" w:rsidP="00025F1C">
            <w:pPr>
              <w:jc w:val="center"/>
              <w:rPr>
                <w:rFonts w:asciiTheme="minorHAnsi" w:eastAsia="Arial Unicode MS" w:hAnsiTheme="minorHAnsi" w:cs="Arial"/>
                <w:iCs/>
                <w:sz w:val="22"/>
                <w:szCs w:val="22"/>
              </w:rPr>
            </w:pPr>
          </w:p>
        </w:tc>
      </w:tr>
      <w:tr w:rsidR="000A3AB9" w14:paraId="77AC7767" w14:textId="77777777" w:rsidTr="005D184D">
        <w:trPr>
          <w:trHeight w:val="284"/>
          <w:jc w:val="center"/>
        </w:trPr>
        <w:tc>
          <w:tcPr>
            <w:tcW w:w="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31B0017" w14:textId="77777777" w:rsidR="000A3AB9" w:rsidRPr="00427287" w:rsidRDefault="00025F1C" w:rsidP="00025F1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27287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DDF2FF3" w14:textId="77777777" w:rsidR="000A3AB9" w:rsidRPr="00427287" w:rsidRDefault="00B5739E" w:rsidP="00025F1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27/04/2018</w:t>
            </w:r>
          </w:p>
        </w:tc>
        <w:tc>
          <w:tcPr>
            <w:tcW w:w="4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63F3C97" w14:textId="77777777" w:rsidR="000A3AB9" w:rsidRPr="00427287" w:rsidRDefault="00B5739E" w:rsidP="00B5739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Correção dados do cliente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304595B" w14:textId="77777777" w:rsidR="000A3AB9" w:rsidRPr="00427287" w:rsidRDefault="000A3AB9" w:rsidP="00B3417A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8E4AC21" w14:textId="77777777" w:rsidR="000A3AB9" w:rsidRPr="00427287" w:rsidRDefault="000A3AB9" w:rsidP="00025F1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0A3AB9" w14:paraId="0FF49914" w14:textId="77777777" w:rsidTr="005D184D">
        <w:trPr>
          <w:trHeight w:val="230"/>
          <w:jc w:val="center"/>
          <w:hidden/>
        </w:trPr>
        <w:tc>
          <w:tcPr>
            <w:tcW w:w="587" w:type="dxa"/>
            <w:tcBorders>
              <w:top w:val="inset" w:sz="6" w:space="0" w:color="auto"/>
              <w:left w:val="single" w:sz="8" w:space="0" w:color="auto"/>
              <w:bottom w:val="single" w:sz="8" w:space="0" w:color="000000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6DAFB8" w14:textId="77777777" w:rsidR="000A3AB9" w:rsidRDefault="000A3AB9" w:rsidP="003F5495">
            <w:pPr>
              <w:rPr>
                <w:rFonts w:ascii="Arial Unicode MS" w:eastAsia="Arial Unicode MS" w:hAnsi="Arial Unicode MS" w:cs="Arial Unicode MS"/>
                <w:vanish/>
              </w:rPr>
            </w:pPr>
          </w:p>
        </w:tc>
        <w:tc>
          <w:tcPr>
            <w:tcW w:w="1276" w:type="dxa"/>
            <w:tcBorders>
              <w:top w:val="inset" w:sz="6" w:space="0" w:color="auto"/>
              <w:left w:val="nil"/>
              <w:bottom w:val="single" w:sz="8" w:space="0" w:color="000000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FADEB7" w14:textId="77777777" w:rsidR="000A3AB9" w:rsidRDefault="000A3AB9" w:rsidP="003F5495">
            <w:pPr>
              <w:rPr>
                <w:rFonts w:ascii="Arial Unicode MS" w:eastAsia="Arial Unicode MS" w:hAnsi="Arial Unicode MS" w:cs="Arial Unicode MS"/>
                <w:vanish/>
              </w:rPr>
            </w:pPr>
          </w:p>
        </w:tc>
        <w:tc>
          <w:tcPr>
            <w:tcW w:w="3557" w:type="dxa"/>
            <w:tcBorders>
              <w:top w:val="inset" w:sz="6" w:space="0" w:color="auto"/>
              <w:left w:val="nil"/>
              <w:bottom w:val="single" w:sz="8" w:space="0" w:color="000000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3EE726" w14:textId="77777777" w:rsidR="000A3AB9" w:rsidRDefault="000A3AB9" w:rsidP="003F5495">
            <w:pPr>
              <w:rPr>
                <w:rFonts w:ascii="Arial Unicode MS" w:eastAsia="Arial Unicode MS" w:hAnsi="Arial Unicode MS" w:cs="Arial Unicode MS"/>
                <w:vanish/>
              </w:rPr>
            </w:pPr>
          </w:p>
        </w:tc>
        <w:tc>
          <w:tcPr>
            <w:tcW w:w="900" w:type="dxa"/>
            <w:tcBorders>
              <w:top w:val="inset" w:sz="6" w:space="0" w:color="auto"/>
              <w:left w:val="nil"/>
              <w:bottom w:val="single" w:sz="8" w:space="0" w:color="000000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368062" w14:textId="77777777" w:rsidR="000A3AB9" w:rsidRDefault="000A3AB9" w:rsidP="003F5495">
            <w:pPr>
              <w:rPr>
                <w:rFonts w:ascii="Arial Unicode MS" w:eastAsia="Arial Unicode MS" w:hAnsi="Arial Unicode MS" w:cs="Arial Unicode MS"/>
                <w:vanish/>
              </w:rPr>
            </w:pPr>
          </w:p>
        </w:tc>
        <w:tc>
          <w:tcPr>
            <w:tcW w:w="1497" w:type="dxa"/>
            <w:tcBorders>
              <w:top w:val="inset" w:sz="6" w:space="0" w:color="auto"/>
              <w:left w:val="nil"/>
              <w:bottom w:val="single" w:sz="8" w:space="0" w:color="000000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E818DF" w14:textId="77777777" w:rsidR="000A3AB9" w:rsidRDefault="000A3AB9" w:rsidP="003F5495">
            <w:pPr>
              <w:rPr>
                <w:rFonts w:ascii="Arial Unicode MS" w:eastAsia="Arial Unicode MS" w:hAnsi="Arial Unicode MS" w:cs="Arial Unicode MS"/>
                <w:vanish/>
              </w:rPr>
            </w:pPr>
          </w:p>
        </w:tc>
        <w:tc>
          <w:tcPr>
            <w:tcW w:w="1842" w:type="dxa"/>
            <w:gridSpan w:val="2"/>
            <w:tcBorders>
              <w:top w:val="inset" w:sz="6" w:space="0" w:color="auto"/>
              <w:left w:val="nil"/>
              <w:bottom w:val="single" w:sz="8" w:space="0" w:color="000000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0F2B14" w14:textId="77777777" w:rsidR="000A3AB9" w:rsidRDefault="000A3AB9" w:rsidP="003F5495">
            <w:pPr>
              <w:rPr>
                <w:rFonts w:ascii="Arial Unicode MS" w:eastAsia="Arial Unicode MS" w:hAnsi="Arial Unicode MS" w:cs="Arial Unicode MS"/>
                <w:vanish/>
              </w:rPr>
            </w:pPr>
          </w:p>
        </w:tc>
      </w:tr>
      <w:tr w:rsidR="000A3AB9" w14:paraId="05A0A8D7" w14:textId="77777777" w:rsidTr="005D184D">
        <w:trPr>
          <w:trHeight w:val="255"/>
          <w:jc w:val="center"/>
        </w:trPr>
        <w:tc>
          <w:tcPr>
            <w:tcW w:w="9659" w:type="dxa"/>
            <w:gridSpan w:val="7"/>
            <w:tcBorders>
              <w:top w:val="single" w:sz="8" w:space="0" w:color="000000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5A13CA7" w14:textId="77777777" w:rsidR="0030606B" w:rsidRPr="0030606B" w:rsidRDefault="000A3AB9" w:rsidP="0030606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 xml:space="preserve"> Aprovaçõe</w:t>
            </w:r>
            <w:r w:rsidR="0030606B">
              <w:rPr>
                <w:rFonts w:cs="Arial"/>
                <w:b/>
                <w:bCs/>
                <w:szCs w:val="20"/>
              </w:rPr>
              <w:t>s</w:t>
            </w:r>
          </w:p>
        </w:tc>
      </w:tr>
      <w:tr w:rsidR="000A3AB9" w14:paraId="1A5A58D7" w14:textId="77777777" w:rsidTr="005D184D">
        <w:trPr>
          <w:trHeight w:val="454"/>
          <w:jc w:val="center"/>
        </w:trPr>
        <w:tc>
          <w:tcPr>
            <w:tcW w:w="542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F79EF3B" w14:textId="77777777" w:rsidR="0030606B" w:rsidRDefault="0030606B" w:rsidP="00032B7A">
            <w:pPr>
              <w:rPr>
                <w:rFonts w:cs="Arial"/>
                <w:b/>
                <w:szCs w:val="20"/>
              </w:rPr>
            </w:pPr>
          </w:p>
          <w:p w14:paraId="03DBB44E" w14:textId="77777777" w:rsidR="000A3AB9" w:rsidRPr="00B3417A" w:rsidRDefault="000A3AB9" w:rsidP="00032B7A">
            <w:pPr>
              <w:rPr>
                <w:rFonts w:cs="Arial"/>
                <w:szCs w:val="20"/>
              </w:rPr>
            </w:pPr>
            <w:r w:rsidRPr="00F060F7">
              <w:rPr>
                <w:rFonts w:cs="Arial"/>
                <w:b/>
                <w:szCs w:val="20"/>
              </w:rPr>
              <w:t>Gerente do Programa:</w:t>
            </w:r>
            <w:r w:rsidR="00B3417A">
              <w:rPr>
                <w:rFonts w:cs="Arial"/>
                <w:b/>
                <w:szCs w:val="20"/>
              </w:rPr>
              <w:t xml:space="preserve"> </w:t>
            </w:r>
          </w:p>
          <w:p w14:paraId="1EA0D035" w14:textId="77777777" w:rsidR="00032B7A" w:rsidRDefault="00032B7A" w:rsidP="00032B7A">
            <w:pPr>
              <w:rPr>
                <w:rFonts w:eastAsia="Arial Unicode MS" w:cs="Arial"/>
                <w:szCs w:val="20"/>
              </w:rPr>
            </w:pPr>
          </w:p>
        </w:tc>
        <w:tc>
          <w:tcPr>
            <w:tcW w:w="25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6039C1" w14:textId="77777777" w:rsidR="000A3AB9" w:rsidRDefault="000A3AB9" w:rsidP="003F549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Data:</w:t>
            </w:r>
            <w:r w:rsidR="00C25103">
              <w:rPr>
                <w:rFonts w:cs="Arial"/>
                <w:szCs w:val="20"/>
              </w:rPr>
              <w:t xml:space="preserve"> </w:t>
            </w:r>
          </w:p>
          <w:p w14:paraId="789452F0" w14:textId="77777777" w:rsidR="00032B7A" w:rsidRDefault="00032B7A" w:rsidP="003F5495">
            <w:pPr>
              <w:rPr>
                <w:rFonts w:eastAsia="Arial Unicode MS" w:cs="Arial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D3EB95F" w14:textId="77777777" w:rsidR="000A3AB9" w:rsidRDefault="000A3AB9" w:rsidP="003F5495">
            <w:pPr>
              <w:rPr>
                <w:rFonts w:eastAsia="Arial Unicode MS" w:cs="Arial"/>
                <w:szCs w:val="20"/>
              </w:rPr>
            </w:pPr>
          </w:p>
        </w:tc>
      </w:tr>
      <w:tr w:rsidR="000A3AB9" w14:paraId="39B3781A" w14:textId="77777777" w:rsidTr="005D184D">
        <w:trPr>
          <w:trHeight w:val="454"/>
          <w:jc w:val="center"/>
        </w:trPr>
        <w:tc>
          <w:tcPr>
            <w:tcW w:w="542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0EF62B" w14:textId="77777777" w:rsidR="0030606B" w:rsidRDefault="0030606B" w:rsidP="00032B7A">
            <w:pPr>
              <w:rPr>
                <w:rFonts w:cs="Arial"/>
                <w:b/>
                <w:szCs w:val="20"/>
              </w:rPr>
            </w:pPr>
          </w:p>
          <w:p w14:paraId="34067CBB" w14:textId="77777777" w:rsidR="000A3AB9" w:rsidRDefault="000A3AB9" w:rsidP="00032B7A">
            <w:pPr>
              <w:rPr>
                <w:rFonts w:cs="Arial"/>
                <w:b/>
                <w:szCs w:val="20"/>
              </w:rPr>
            </w:pPr>
            <w:r w:rsidRPr="00F060F7">
              <w:rPr>
                <w:rFonts w:cs="Arial"/>
                <w:b/>
                <w:szCs w:val="20"/>
              </w:rPr>
              <w:t>Gerente do Projeto</w:t>
            </w:r>
            <w:r w:rsidR="00032B7A">
              <w:rPr>
                <w:rFonts w:cs="Arial"/>
                <w:b/>
                <w:szCs w:val="20"/>
              </w:rPr>
              <w:t>:</w:t>
            </w:r>
            <w:r w:rsidR="00B3417A">
              <w:rPr>
                <w:rFonts w:cs="Arial"/>
                <w:b/>
                <w:szCs w:val="20"/>
              </w:rPr>
              <w:t xml:space="preserve"> </w:t>
            </w:r>
          </w:p>
          <w:p w14:paraId="77EBD2BE" w14:textId="77777777" w:rsidR="00032B7A" w:rsidRDefault="00032B7A" w:rsidP="00032B7A">
            <w:pPr>
              <w:rPr>
                <w:rFonts w:eastAsia="Arial Unicode MS" w:cs="Arial"/>
                <w:szCs w:val="20"/>
              </w:rPr>
            </w:pPr>
          </w:p>
        </w:tc>
        <w:tc>
          <w:tcPr>
            <w:tcW w:w="25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00C7CC" w14:textId="77777777" w:rsidR="000A3AB9" w:rsidRDefault="000A3AB9" w:rsidP="003F549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Data:</w:t>
            </w:r>
            <w:r w:rsidR="00B3417A">
              <w:rPr>
                <w:rFonts w:cs="Arial"/>
                <w:szCs w:val="20"/>
              </w:rPr>
              <w:t xml:space="preserve"> </w:t>
            </w:r>
          </w:p>
          <w:p w14:paraId="11FDB1DB" w14:textId="77777777" w:rsidR="00032B7A" w:rsidRDefault="00032B7A" w:rsidP="003F5495">
            <w:pPr>
              <w:rPr>
                <w:rFonts w:eastAsia="Arial Unicode MS" w:cs="Arial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9CE2BE" w14:textId="77777777" w:rsidR="000A3AB9" w:rsidRDefault="000A3AB9" w:rsidP="003C79B5">
            <w:pPr>
              <w:jc w:val="right"/>
              <w:rPr>
                <w:rFonts w:eastAsia="Arial Unicode MS" w:cs="Arial"/>
                <w:szCs w:val="20"/>
              </w:rPr>
            </w:pPr>
          </w:p>
        </w:tc>
      </w:tr>
    </w:tbl>
    <w:p w14:paraId="3513588F" w14:textId="77777777" w:rsidR="009A14E9" w:rsidRDefault="009A14E9"/>
    <w:p w14:paraId="42393AFE" w14:textId="77777777" w:rsidR="008F3DE8" w:rsidRDefault="008F3DE8">
      <w:r>
        <w:br w:type="page"/>
      </w:r>
    </w:p>
    <w:p w14:paraId="28990255" w14:textId="77777777" w:rsidR="00D56A6C" w:rsidRPr="00C73905" w:rsidRDefault="00D56A6C" w:rsidP="008F3DE8">
      <w:pPr>
        <w:spacing w:line="360" w:lineRule="auto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1C5D06" w:rsidRPr="00670155" w14:paraId="138B3D92" w14:textId="77777777" w:rsidTr="005D184D">
        <w:trPr>
          <w:jc w:val="center"/>
        </w:trPr>
        <w:tc>
          <w:tcPr>
            <w:tcW w:w="9779" w:type="dxa"/>
            <w:shd w:val="clear" w:color="auto" w:fill="F3F3F3"/>
          </w:tcPr>
          <w:p w14:paraId="10FB4B7A" w14:textId="77777777" w:rsidR="001C5D06" w:rsidRPr="00431E17" w:rsidRDefault="00670155" w:rsidP="00DE6F6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31E1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 </w:t>
            </w:r>
            <w:r w:rsidR="00DE6F6A">
              <w:rPr>
                <w:rFonts w:ascii="Arial" w:hAnsi="Arial" w:cs="Arial"/>
                <w:b/>
                <w:bCs/>
                <w:sz w:val="22"/>
                <w:szCs w:val="22"/>
              </w:rPr>
              <w:t>Cliente</w:t>
            </w:r>
          </w:p>
        </w:tc>
      </w:tr>
      <w:tr w:rsidR="001C5D06" w:rsidRPr="00D35C32" w14:paraId="7E005915" w14:textId="77777777" w:rsidTr="005D184D">
        <w:trPr>
          <w:trHeight w:val="1148"/>
          <w:jc w:val="center"/>
        </w:trPr>
        <w:tc>
          <w:tcPr>
            <w:tcW w:w="9779" w:type="dxa"/>
          </w:tcPr>
          <w:p w14:paraId="5FC5D0FF" w14:textId="77777777" w:rsidR="00D35C32" w:rsidRPr="004C3C83" w:rsidRDefault="00D35C32" w:rsidP="00D35C32">
            <w:pPr>
              <w:jc w:val="both"/>
              <w:rPr>
                <w:rStyle w:val="apple-style-span"/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4C3C83">
              <w:rPr>
                <w:rStyle w:val="apple-style-span"/>
                <w:rFonts w:asciiTheme="minorHAnsi" w:hAnsiTheme="minorHAnsi" w:cs="Arial"/>
                <w:color w:val="000000"/>
                <w:sz w:val="22"/>
                <w:szCs w:val="22"/>
              </w:rPr>
              <w:t xml:space="preserve">         </w:t>
            </w:r>
          </w:p>
          <w:p w14:paraId="42EFA100" w14:textId="77777777" w:rsidR="002D6E40" w:rsidRPr="004C3C83" w:rsidRDefault="00634529" w:rsidP="00336B8B">
            <w:pPr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- </w:t>
            </w:r>
            <w:r w:rsidR="008F3DE8">
              <w:rPr>
                <w:rFonts w:asciiTheme="minorHAnsi" w:hAnsiTheme="minorHAnsi" w:cs="Arial"/>
                <w:sz w:val="22"/>
                <w:szCs w:val="22"/>
              </w:rPr>
              <w:t>O</w:t>
            </w:r>
            <w:r w:rsidR="008F3DE8" w:rsidRPr="002012F4">
              <w:rPr>
                <w:rFonts w:asciiTheme="minorHAnsi" w:hAnsiTheme="minorHAnsi" w:cs="Arial"/>
                <w:sz w:val="22"/>
                <w:szCs w:val="22"/>
              </w:rPr>
              <w:t xml:space="preserve">s cursos da </w:t>
            </w:r>
            <w:proofErr w:type="spellStart"/>
            <w:r w:rsidR="008F3DE8" w:rsidRPr="002012F4">
              <w:rPr>
                <w:rFonts w:asciiTheme="minorHAnsi" w:hAnsiTheme="minorHAnsi" w:cs="Arial"/>
                <w:sz w:val="22"/>
                <w:szCs w:val="22"/>
              </w:rPr>
              <w:t>UBTech</w:t>
            </w:r>
            <w:proofErr w:type="spellEnd"/>
            <w:r w:rsidR="008F3DE8" w:rsidRPr="002012F4">
              <w:rPr>
                <w:rFonts w:asciiTheme="minorHAnsi" w:hAnsiTheme="minorHAnsi" w:cs="Arial"/>
                <w:sz w:val="22"/>
                <w:szCs w:val="22"/>
              </w:rPr>
              <w:t xml:space="preserve"> TI</w:t>
            </w:r>
          </w:p>
        </w:tc>
      </w:tr>
    </w:tbl>
    <w:p w14:paraId="6E6683E5" w14:textId="77777777" w:rsidR="00D56A6C" w:rsidRPr="00C73905" w:rsidRDefault="00D56A6C" w:rsidP="001C5D06">
      <w:pPr>
        <w:rPr>
          <w:rFonts w:asciiTheme="minorHAnsi" w:hAnsiTheme="minorHAnsi" w:cs="Arial"/>
          <w:sz w:val="22"/>
          <w:szCs w:val="22"/>
        </w:rPr>
      </w:pPr>
    </w:p>
    <w:p w14:paraId="6DDEDF66" w14:textId="77777777" w:rsidR="003751C7" w:rsidRPr="00C73905" w:rsidRDefault="003751C7" w:rsidP="001C5D06">
      <w:pPr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E6F6A" w:rsidRPr="00670155" w14:paraId="56C7D23D" w14:textId="77777777" w:rsidTr="005D184D">
        <w:trPr>
          <w:jc w:val="center"/>
        </w:trPr>
        <w:tc>
          <w:tcPr>
            <w:tcW w:w="9779" w:type="dxa"/>
            <w:shd w:val="clear" w:color="auto" w:fill="F3F3F3"/>
          </w:tcPr>
          <w:p w14:paraId="1A2D4BF6" w14:textId="77777777" w:rsidR="00DE6F6A" w:rsidRPr="00431E17" w:rsidRDefault="00DE6F6A" w:rsidP="001F6CC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431E17">
              <w:rPr>
                <w:rFonts w:ascii="Arial" w:hAnsi="Arial" w:cs="Arial"/>
                <w:b/>
                <w:bCs/>
                <w:sz w:val="22"/>
                <w:szCs w:val="22"/>
              </w:rPr>
              <w:t>. Justificativa</w:t>
            </w:r>
          </w:p>
        </w:tc>
      </w:tr>
      <w:tr w:rsidR="00DE6F6A" w:rsidRPr="00D35C32" w14:paraId="7B07114E" w14:textId="77777777" w:rsidTr="005D184D">
        <w:trPr>
          <w:trHeight w:val="1148"/>
          <w:jc w:val="center"/>
        </w:trPr>
        <w:tc>
          <w:tcPr>
            <w:tcW w:w="9779" w:type="dxa"/>
          </w:tcPr>
          <w:p w14:paraId="4AD95F00" w14:textId="77777777" w:rsidR="00DE6F6A" w:rsidRPr="004C3C83" w:rsidRDefault="00DE6F6A" w:rsidP="002D6E40">
            <w:pPr>
              <w:pStyle w:val="Corpodetexto2"/>
              <w:spacing w:after="0" w:line="240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01E71F9" w14:textId="77777777" w:rsidR="004C3C83" w:rsidRPr="004C3C83" w:rsidRDefault="00634529" w:rsidP="002012F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color w:val="0000FF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- </w:t>
            </w:r>
            <w:r w:rsidR="002012F4" w:rsidRPr="002012F4">
              <w:rPr>
                <w:rFonts w:asciiTheme="minorHAnsi" w:hAnsiTheme="minorHAnsi" w:cs="Arial"/>
                <w:sz w:val="22"/>
                <w:szCs w:val="22"/>
              </w:rPr>
              <w:t xml:space="preserve">Necessidade de prover formas mais lúdicas e divertidas para o ensino de lógica de programação básica para os cursos da </w:t>
            </w:r>
            <w:proofErr w:type="spellStart"/>
            <w:r w:rsidR="002012F4" w:rsidRPr="002012F4">
              <w:rPr>
                <w:rFonts w:asciiTheme="minorHAnsi" w:hAnsiTheme="minorHAnsi" w:cs="Arial"/>
                <w:sz w:val="22"/>
                <w:szCs w:val="22"/>
              </w:rPr>
              <w:t>UBTech</w:t>
            </w:r>
            <w:proofErr w:type="spellEnd"/>
            <w:r w:rsidR="002012F4" w:rsidRPr="002012F4">
              <w:rPr>
                <w:rFonts w:asciiTheme="minorHAnsi" w:hAnsiTheme="minorHAnsi" w:cs="Arial"/>
                <w:sz w:val="22"/>
                <w:szCs w:val="22"/>
              </w:rPr>
              <w:t xml:space="preserve"> TI.</w:t>
            </w:r>
          </w:p>
        </w:tc>
      </w:tr>
    </w:tbl>
    <w:p w14:paraId="592FD1D9" w14:textId="77777777" w:rsidR="001C5D06" w:rsidRPr="00C73905" w:rsidRDefault="001C5D06" w:rsidP="001C5D06">
      <w:pPr>
        <w:rPr>
          <w:rFonts w:ascii="Arial" w:hAnsi="Arial" w:cs="Arial"/>
          <w:sz w:val="22"/>
          <w:szCs w:val="22"/>
        </w:rPr>
      </w:pPr>
    </w:p>
    <w:p w14:paraId="1A925D0F" w14:textId="77777777" w:rsidR="00D56A6C" w:rsidRPr="00C73905" w:rsidRDefault="00D56A6C" w:rsidP="001C5D06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1C5D06" w:rsidRPr="00670155" w14:paraId="75B3E98D" w14:textId="77777777" w:rsidTr="005D184D">
        <w:trPr>
          <w:jc w:val="center"/>
        </w:trPr>
        <w:tc>
          <w:tcPr>
            <w:tcW w:w="9779" w:type="dxa"/>
            <w:shd w:val="clear" w:color="auto" w:fill="F3F3F3"/>
          </w:tcPr>
          <w:p w14:paraId="7C08B926" w14:textId="77777777" w:rsidR="001C5D06" w:rsidRPr="00431E17" w:rsidRDefault="00DE6F6A" w:rsidP="00F23CD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="005069DE" w:rsidRPr="00431E1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</w:t>
            </w:r>
            <w:r w:rsidR="001C5D06" w:rsidRPr="00431E17">
              <w:rPr>
                <w:rFonts w:ascii="Arial" w:hAnsi="Arial" w:cs="Arial"/>
                <w:b/>
                <w:bCs/>
                <w:sz w:val="22"/>
                <w:szCs w:val="22"/>
              </w:rPr>
              <w:t>Produtos e Serviços</w:t>
            </w:r>
          </w:p>
        </w:tc>
      </w:tr>
      <w:tr w:rsidR="001C5D06" w:rsidRPr="00670155" w14:paraId="7E5509F7" w14:textId="77777777" w:rsidTr="005D184D">
        <w:trPr>
          <w:trHeight w:val="1148"/>
          <w:jc w:val="center"/>
        </w:trPr>
        <w:tc>
          <w:tcPr>
            <w:tcW w:w="9779" w:type="dxa"/>
          </w:tcPr>
          <w:p w14:paraId="1213C514" w14:textId="77777777" w:rsidR="00CD1550" w:rsidRPr="004C3C83" w:rsidRDefault="00CD1550" w:rsidP="00CD1550">
            <w:pPr>
              <w:pStyle w:val="Corpodetexto2"/>
              <w:spacing w:after="0" w:line="240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B7C57AD" w14:textId="2A2A4562" w:rsidR="00F231A9" w:rsidRDefault="00634529" w:rsidP="00750C61">
            <w:pPr>
              <w:autoSpaceDE w:val="0"/>
              <w:autoSpaceDN w:val="0"/>
              <w:adjustRightInd w:val="0"/>
              <w:jc w:val="both"/>
              <w:rPr>
                <w:rFonts w:asciiTheme="minorHAnsi" w:eastAsia="Ubuntu" w:hAnsiTheme="minorHAnsi" w:cs="Ubuntu"/>
                <w:sz w:val="22"/>
                <w:szCs w:val="22"/>
              </w:rPr>
            </w:pPr>
            <w:r>
              <w:rPr>
                <w:rFonts w:asciiTheme="minorHAnsi" w:eastAsia="Ubuntu" w:hAnsiTheme="minorHAnsi" w:cs="Ubuntu"/>
                <w:sz w:val="22"/>
                <w:szCs w:val="22"/>
              </w:rPr>
              <w:t xml:space="preserve">- </w:t>
            </w:r>
            <w:r w:rsidR="002D6E40" w:rsidRPr="004C3C83">
              <w:rPr>
                <w:rFonts w:asciiTheme="minorHAnsi" w:eastAsia="Ubuntu" w:hAnsiTheme="minorHAnsi" w:cs="Ubuntu"/>
                <w:sz w:val="22"/>
                <w:szCs w:val="22"/>
              </w:rPr>
              <w:t>O presente projeto destina-se a criação de</w:t>
            </w:r>
            <w:r w:rsidR="002012F4">
              <w:rPr>
                <w:rFonts w:asciiTheme="minorHAnsi" w:eastAsia="Ubuntu" w:hAnsiTheme="minorHAnsi" w:cs="Ubuntu"/>
                <w:sz w:val="22"/>
                <w:szCs w:val="22"/>
              </w:rPr>
              <w:t xml:space="preserve"> um jogo educativo cujo o objetivo é ensinar </w:t>
            </w:r>
            <w:r w:rsidR="00F87276">
              <w:rPr>
                <w:rFonts w:asciiTheme="minorHAnsi" w:eastAsia="Ubuntu" w:hAnsiTheme="minorHAnsi" w:cs="Ubuntu"/>
                <w:sz w:val="22"/>
                <w:szCs w:val="22"/>
              </w:rPr>
              <w:t>o</w:t>
            </w:r>
            <w:r w:rsidR="00F87276">
              <w:rPr>
                <w:rFonts w:eastAsia="Ubuntu"/>
              </w:rPr>
              <w:t xml:space="preserve">s conceitos básicos de </w:t>
            </w:r>
            <w:r w:rsidR="005A1683">
              <w:rPr>
                <w:rFonts w:asciiTheme="minorHAnsi" w:eastAsia="Ubuntu" w:hAnsiTheme="minorHAnsi" w:cs="Ubuntu"/>
                <w:sz w:val="22"/>
                <w:szCs w:val="22"/>
              </w:rPr>
              <w:t xml:space="preserve">lógica de programação </w:t>
            </w:r>
            <w:bookmarkStart w:id="0" w:name="_GoBack"/>
            <w:bookmarkEnd w:id="0"/>
            <w:r w:rsidR="005A1683">
              <w:rPr>
                <w:rFonts w:asciiTheme="minorHAnsi" w:eastAsia="Ubuntu" w:hAnsiTheme="minorHAnsi" w:cs="Ubuntu"/>
                <w:sz w:val="22"/>
                <w:szCs w:val="22"/>
              </w:rPr>
              <w:t>de forma lúdica e divertida</w:t>
            </w:r>
            <w:r w:rsidR="00750C61" w:rsidRPr="004C3C83">
              <w:rPr>
                <w:rFonts w:asciiTheme="minorHAnsi" w:eastAsia="Ubuntu" w:hAnsiTheme="minorHAnsi" w:cs="Ubuntu"/>
                <w:sz w:val="22"/>
                <w:szCs w:val="22"/>
              </w:rPr>
              <w:t>.</w:t>
            </w:r>
          </w:p>
          <w:p w14:paraId="0C081D17" w14:textId="2E50A89D" w:rsidR="00710B14" w:rsidRDefault="00710B14" w:rsidP="00750C61">
            <w:pPr>
              <w:autoSpaceDE w:val="0"/>
              <w:autoSpaceDN w:val="0"/>
              <w:adjustRightInd w:val="0"/>
              <w:jc w:val="both"/>
              <w:rPr>
                <w:rStyle w:val="apple-style-span"/>
                <w:rFonts w:eastAsia="Ubuntu" w:cs="Ubuntu"/>
              </w:rPr>
            </w:pPr>
          </w:p>
          <w:p w14:paraId="67615DC8" w14:textId="2549E9EE" w:rsidR="00710B14" w:rsidRDefault="00710B14" w:rsidP="00750C61">
            <w:pPr>
              <w:autoSpaceDE w:val="0"/>
              <w:autoSpaceDN w:val="0"/>
              <w:adjustRightInd w:val="0"/>
              <w:jc w:val="both"/>
              <w:rPr>
                <w:rStyle w:val="apple-style-span"/>
                <w:rFonts w:eastAsia="Ubuntu" w:cs="Ubuntu"/>
              </w:rPr>
            </w:pPr>
            <w:r>
              <w:rPr>
                <w:rStyle w:val="apple-style-span"/>
                <w:rFonts w:eastAsia="Ubuntu" w:cs="Ubuntu"/>
              </w:rPr>
              <w:t>- O Jogo conterá:</w:t>
            </w:r>
          </w:p>
          <w:p w14:paraId="1FA017D8" w14:textId="58250F25" w:rsidR="00710B14" w:rsidRDefault="00710B14" w:rsidP="00750C61">
            <w:pPr>
              <w:autoSpaceDE w:val="0"/>
              <w:autoSpaceDN w:val="0"/>
              <w:adjustRightInd w:val="0"/>
              <w:jc w:val="both"/>
              <w:rPr>
                <w:rStyle w:val="apple-style-span"/>
                <w:rFonts w:asciiTheme="minorHAnsi" w:eastAsia="Ubuntu" w:hAnsiTheme="minorHAnsi" w:cs="Ubuntu"/>
                <w:sz w:val="22"/>
                <w:szCs w:val="22"/>
              </w:rPr>
            </w:pPr>
            <w:r>
              <w:rPr>
                <w:rStyle w:val="apple-style-span"/>
                <w:rFonts w:asciiTheme="minorHAnsi" w:eastAsia="Ubuntu" w:hAnsiTheme="minorHAnsi" w:cs="Ubuntu"/>
                <w:sz w:val="22"/>
                <w:szCs w:val="22"/>
              </w:rPr>
              <w:t xml:space="preserve">        - 3 fases com a temática lógica de programação</w:t>
            </w:r>
            <w:r w:rsidR="008E6725">
              <w:rPr>
                <w:rStyle w:val="apple-style-span"/>
                <w:rFonts w:asciiTheme="minorHAnsi" w:eastAsia="Ubuntu" w:hAnsiTheme="minorHAnsi" w:cs="Ubuntu"/>
                <w:sz w:val="22"/>
                <w:szCs w:val="22"/>
              </w:rPr>
              <w:t>;</w:t>
            </w:r>
          </w:p>
          <w:p w14:paraId="1CFCB16E" w14:textId="6F3AA4F4" w:rsidR="00710B14" w:rsidRDefault="00710B14" w:rsidP="00750C61">
            <w:pPr>
              <w:autoSpaceDE w:val="0"/>
              <w:autoSpaceDN w:val="0"/>
              <w:adjustRightInd w:val="0"/>
              <w:jc w:val="both"/>
              <w:rPr>
                <w:rStyle w:val="apple-style-span"/>
                <w:rFonts w:asciiTheme="minorHAnsi" w:eastAsia="Ubuntu" w:hAnsiTheme="minorHAnsi" w:cs="Ubuntu"/>
                <w:sz w:val="22"/>
                <w:szCs w:val="22"/>
              </w:rPr>
            </w:pPr>
            <w:r>
              <w:rPr>
                <w:rStyle w:val="apple-style-span"/>
                <w:rFonts w:asciiTheme="minorHAnsi" w:eastAsia="Ubuntu" w:hAnsiTheme="minorHAnsi" w:cs="Ubuntu"/>
                <w:sz w:val="22"/>
                <w:szCs w:val="22"/>
              </w:rPr>
              <w:t xml:space="preserve">        - Telas: Menu inicial, vitória, derrota, menu de pause, tutorial e créditos</w:t>
            </w:r>
            <w:r w:rsidR="008E6725">
              <w:rPr>
                <w:rStyle w:val="apple-style-span"/>
                <w:rFonts w:asciiTheme="minorHAnsi" w:eastAsia="Ubuntu" w:hAnsiTheme="minorHAnsi" w:cs="Ubuntu"/>
                <w:sz w:val="22"/>
                <w:szCs w:val="22"/>
              </w:rPr>
              <w:t>;</w:t>
            </w:r>
          </w:p>
          <w:p w14:paraId="3878C8A6" w14:textId="5193BC53" w:rsidR="00710B14" w:rsidRDefault="00710B14" w:rsidP="00750C61">
            <w:pPr>
              <w:autoSpaceDE w:val="0"/>
              <w:autoSpaceDN w:val="0"/>
              <w:adjustRightInd w:val="0"/>
              <w:jc w:val="both"/>
              <w:rPr>
                <w:rStyle w:val="apple-style-span"/>
                <w:rFonts w:asciiTheme="minorHAnsi" w:eastAsia="Ubuntu" w:hAnsiTheme="minorHAnsi" w:cs="Ubuntu"/>
                <w:sz w:val="22"/>
                <w:szCs w:val="22"/>
              </w:rPr>
            </w:pPr>
            <w:r>
              <w:rPr>
                <w:rStyle w:val="apple-style-span"/>
                <w:rFonts w:asciiTheme="minorHAnsi" w:eastAsia="Ubuntu" w:hAnsiTheme="minorHAnsi" w:cs="Ubuntu"/>
                <w:sz w:val="22"/>
                <w:szCs w:val="22"/>
              </w:rPr>
              <w:t xml:space="preserve">        - Visão 2D</w:t>
            </w:r>
            <w:r w:rsidR="008E6725">
              <w:rPr>
                <w:rStyle w:val="apple-style-span"/>
                <w:rFonts w:asciiTheme="minorHAnsi" w:eastAsia="Ubuntu" w:hAnsiTheme="minorHAnsi" w:cs="Ubuntu"/>
                <w:sz w:val="22"/>
                <w:szCs w:val="22"/>
              </w:rPr>
              <w:t>;</w:t>
            </w:r>
          </w:p>
          <w:p w14:paraId="56F32254" w14:textId="17731DE8" w:rsidR="00710B14" w:rsidRDefault="00710B14" w:rsidP="00750C61">
            <w:pPr>
              <w:autoSpaceDE w:val="0"/>
              <w:autoSpaceDN w:val="0"/>
              <w:adjustRightInd w:val="0"/>
              <w:jc w:val="both"/>
              <w:rPr>
                <w:rStyle w:val="apple-style-span"/>
                <w:rFonts w:asciiTheme="minorHAnsi" w:eastAsia="Ubuntu" w:hAnsiTheme="minorHAnsi" w:cs="Ubuntu"/>
                <w:sz w:val="22"/>
                <w:szCs w:val="22"/>
              </w:rPr>
            </w:pPr>
            <w:r>
              <w:rPr>
                <w:rStyle w:val="apple-style-span"/>
                <w:rFonts w:asciiTheme="minorHAnsi" w:eastAsia="Ubuntu" w:hAnsiTheme="minorHAnsi" w:cs="Ubuntu"/>
                <w:sz w:val="22"/>
                <w:szCs w:val="22"/>
              </w:rPr>
              <w:t xml:space="preserve">        - Single Player</w:t>
            </w:r>
            <w:r w:rsidR="008E6725">
              <w:rPr>
                <w:rStyle w:val="apple-style-span"/>
                <w:rFonts w:asciiTheme="minorHAnsi" w:eastAsia="Ubuntu" w:hAnsiTheme="minorHAnsi" w:cs="Ubuntu"/>
                <w:sz w:val="22"/>
                <w:szCs w:val="22"/>
              </w:rPr>
              <w:t>;</w:t>
            </w:r>
          </w:p>
          <w:p w14:paraId="71661531" w14:textId="42AF2083" w:rsidR="00710B14" w:rsidRPr="004C3C83" w:rsidRDefault="00710B14" w:rsidP="00750C61">
            <w:pPr>
              <w:autoSpaceDE w:val="0"/>
              <w:autoSpaceDN w:val="0"/>
              <w:adjustRightInd w:val="0"/>
              <w:jc w:val="both"/>
              <w:rPr>
                <w:rStyle w:val="apple-style-span"/>
                <w:rFonts w:asciiTheme="minorHAnsi" w:eastAsia="Ubuntu" w:hAnsiTheme="minorHAnsi" w:cs="Ubuntu"/>
                <w:sz w:val="22"/>
                <w:szCs w:val="22"/>
              </w:rPr>
            </w:pPr>
            <w:r>
              <w:rPr>
                <w:rStyle w:val="apple-style-span"/>
                <w:rFonts w:asciiTheme="minorHAnsi" w:eastAsia="Ubuntu" w:hAnsiTheme="minorHAnsi" w:cs="Ubuntu"/>
                <w:sz w:val="22"/>
                <w:szCs w:val="22"/>
              </w:rPr>
              <w:t xml:space="preserve">        - Plataforma PC.</w:t>
            </w:r>
          </w:p>
          <w:p w14:paraId="0C3C3F4C" w14:textId="77777777" w:rsidR="007E25CD" w:rsidRPr="004C3C83" w:rsidRDefault="007E25CD" w:rsidP="007E25CD">
            <w:pPr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</w:tbl>
    <w:p w14:paraId="1F6C5440" w14:textId="77777777" w:rsidR="00DD48A4" w:rsidRPr="00C73905" w:rsidRDefault="00DD48A4" w:rsidP="001C5D06">
      <w:pPr>
        <w:rPr>
          <w:rFonts w:ascii="Arial" w:hAnsi="Arial" w:cs="Arial"/>
          <w:sz w:val="22"/>
          <w:szCs w:val="22"/>
        </w:rPr>
      </w:pPr>
    </w:p>
    <w:p w14:paraId="19E8D71F" w14:textId="77777777" w:rsidR="00D56A6C" w:rsidRPr="00C73905" w:rsidRDefault="00D56A6C" w:rsidP="001C5D06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1C5D06" w:rsidRPr="00431E17" w14:paraId="2BD282AB" w14:textId="77777777" w:rsidTr="005D184D">
        <w:trPr>
          <w:jc w:val="center"/>
        </w:trPr>
        <w:tc>
          <w:tcPr>
            <w:tcW w:w="9779" w:type="dxa"/>
            <w:shd w:val="clear" w:color="auto" w:fill="F3F3F3"/>
          </w:tcPr>
          <w:p w14:paraId="149178C3" w14:textId="77777777" w:rsidR="001C5D06" w:rsidRPr="00431E17" w:rsidRDefault="00135DB1" w:rsidP="00F23CD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="005069DE" w:rsidRPr="00431E1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</w:t>
            </w:r>
            <w:r w:rsidR="001C5D06" w:rsidRPr="00431E17">
              <w:rPr>
                <w:rFonts w:ascii="Arial" w:hAnsi="Arial" w:cs="Arial"/>
                <w:b/>
                <w:bCs/>
                <w:sz w:val="22"/>
                <w:szCs w:val="22"/>
              </w:rPr>
              <w:t>Orçamento</w:t>
            </w:r>
            <w:r w:rsidR="00374193" w:rsidRPr="00431E1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Estimado</w:t>
            </w:r>
          </w:p>
        </w:tc>
      </w:tr>
      <w:tr w:rsidR="001C5D06" w:rsidRPr="00431E17" w14:paraId="533C69DC" w14:textId="77777777" w:rsidTr="005D184D">
        <w:trPr>
          <w:trHeight w:val="473"/>
          <w:jc w:val="center"/>
        </w:trPr>
        <w:tc>
          <w:tcPr>
            <w:tcW w:w="9779" w:type="dxa"/>
          </w:tcPr>
          <w:p w14:paraId="45EBABF1" w14:textId="77777777" w:rsidR="003F063C" w:rsidRDefault="003F063C" w:rsidP="00135DB1">
            <w:pPr>
              <w:jc w:val="both"/>
              <w:rPr>
                <w:rFonts w:asciiTheme="minorHAnsi" w:hAnsiTheme="minorHAnsi" w:cs="Arial"/>
                <w:iCs/>
                <w:sz w:val="22"/>
                <w:szCs w:val="22"/>
              </w:rPr>
            </w:pPr>
          </w:p>
          <w:p w14:paraId="7D3023E0" w14:textId="77777777" w:rsidR="005A1683" w:rsidRPr="00135DB1" w:rsidRDefault="00634529" w:rsidP="00135DB1">
            <w:pPr>
              <w:jc w:val="both"/>
              <w:rPr>
                <w:rFonts w:asciiTheme="minorHAnsi" w:hAnsiTheme="minorHAnsi" w:cs="Arial"/>
                <w:iCs/>
                <w:sz w:val="22"/>
                <w:szCs w:val="22"/>
              </w:rPr>
            </w:pPr>
            <w:r>
              <w:rPr>
                <w:rFonts w:asciiTheme="minorHAnsi" w:hAnsiTheme="minorHAnsi" w:cs="Arial"/>
                <w:iCs/>
                <w:sz w:val="22"/>
                <w:szCs w:val="22"/>
              </w:rPr>
              <w:t xml:space="preserve">- </w:t>
            </w:r>
            <w:r w:rsidR="00012B54">
              <w:rPr>
                <w:rFonts w:asciiTheme="minorHAnsi" w:hAnsiTheme="minorHAnsi" w:cs="Arial"/>
                <w:iCs/>
                <w:sz w:val="22"/>
                <w:szCs w:val="22"/>
              </w:rPr>
              <w:t>Não se aplica.</w:t>
            </w:r>
          </w:p>
          <w:p w14:paraId="3ADD34B9" w14:textId="77777777" w:rsidR="00135DB1" w:rsidRPr="00A97842" w:rsidRDefault="00135DB1" w:rsidP="0056374C">
            <w:pPr>
              <w:spacing w:line="240" w:lineRule="atLeast"/>
              <w:jc w:val="both"/>
              <w:rPr>
                <w:rFonts w:ascii="Arial" w:hAnsi="Arial" w:cs="Arial"/>
                <w:iCs/>
                <w:szCs w:val="20"/>
              </w:rPr>
            </w:pPr>
            <w:r>
              <w:rPr>
                <w:rStyle w:val="apple-style-span"/>
                <w:rFonts w:asciiTheme="minorHAnsi" w:hAnsiTheme="minorHAnsi"/>
                <w:sz w:val="22"/>
                <w:szCs w:val="22"/>
              </w:rPr>
              <w:t xml:space="preserve">           </w:t>
            </w:r>
          </w:p>
        </w:tc>
      </w:tr>
    </w:tbl>
    <w:p w14:paraId="4FB5EFCB" w14:textId="77777777" w:rsidR="00D56A6C" w:rsidRDefault="00D56A6C">
      <w:pPr>
        <w:rPr>
          <w:rFonts w:ascii="Arial" w:hAnsi="Arial" w:cs="Arial"/>
          <w:sz w:val="22"/>
          <w:szCs w:val="22"/>
        </w:rPr>
      </w:pPr>
    </w:p>
    <w:p w14:paraId="11BD148B" w14:textId="77777777" w:rsidR="00D56A6C" w:rsidRPr="00431E17" w:rsidRDefault="00D56A6C">
      <w:pPr>
        <w:rPr>
          <w:rFonts w:ascii="Arial" w:hAnsi="Arial" w:cs="Arial"/>
          <w:sz w:val="22"/>
          <w:szCs w:val="22"/>
        </w:rPr>
      </w:pPr>
    </w:p>
    <w:tbl>
      <w:tblPr>
        <w:tblW w:w="9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1"/>
        <w:gridCol w:w="5953"/>
        <w:gridCol w:w="1134"/>
        <w:gridCol w:w="6"/>
        <w:gridCol w:w="1128"/>
      </w:tblGrid>
      <w:tr w:rsidR="00A96A1F" w:rsidRPr="00431E17" w14:paraId="386C4D3C" w14:textId="77777777" w:rsidTr="005D184D">
        <w:trPr>
          <w:cantSplit/>
          <w:jc w:val="center"/>
        </w:trPr>
        <w:tc>
          <w:tcPr>
            <w:tcW w:w="7464" w:type="dxa"/>
            <w:gridSpan w:val="2"/>
            <w:tcBorders>
              <w:right w:val="single" w:sz="4" w:space="0" w:color="auto"/>
            </w:tcBorders>
            <w:shd w:val="clear" w:color="auto" w:fill="F3F3F3"/>
          </w:tcPr>
          <w:p w14:paraId="1DC9CB26" w14:textId="77777777" w:rsidR="00A96A1F" w:rsidRPr="00431E17" w:rsidRDefault="00A96A1F" w:rsidP="006D6A87">
            <w:pPr>
              <w:pStyle w:val="body"/>
              <w:spacing w:before="240"/>
              <w:jc w:val="left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b/>
                <w:sz w:val="22"/>
                <w:szCs w:val="22"/>
                <w:lang w:val="pt-BR"/>
              </w:rPr>
              <w:t>5</w:t>
            </w:r>
            <w:r w:rsidRPr="00431E17">
              <w:rPr>
                <w:rFonts w:cs="Arial"/>
                <w:b/>
                <w:sz w:val="22"/>
                <w:szCs w:val="22"/>
                <w:lang w:val="pt-BR"/>
              </w:rPr>
              <w:t>. Etapas Previstas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183428D" w14:textId="77777777" w:rsidR="00A96A1F" w:rsidRPr="00431E17" w:rsidRDefault="00A96A1F" w:rsidP="006D6A87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1E17">
              <w:rPr>
                <w:rFonts w:ascii="Arial" w:hAnsi="Arial" w:cs="Arial"/>
                <w:b/>
                <w:sz w:val="22"/>
                <w:szCs w:val="22"/>
              </w:rPr>
              <w:t>Início Previsto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39CFB96" w14:textId="77777777" w:rsidR="00A96A1F" w:rsidRPr="00431E17" w:rsidRDefault="00A96A1F" w:rsidP="006D6A87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1E17">
              <w:rPr>
                <w:rFonts w:ascii="Arial" w:hAnsi="Arial" w:cs="Arial"/>
                <w:b/>
                <w:sz w:val="22"/>
                <w:szCs w:val="22"/>
              </w:rPr>
              <w:t>Final Previsto</w:t>
            </w:r>
          </w:p>
        </w:tc>
      </w:tr>
      <w:tr w:rsidR="00A96A1F" w:rsidRPr="0063577F" w14:paraId="72A1443E" w14:textId="77777777" w:rsidTr="005D184D">
        <w:trPr>
          <w:cantSplit/>
          <w:jc w:val="center"/>
        </w:trPr>
        <w:tc>
          <w:tcPr>
            <w:tcW w:w="1511" w:type="dxa"/>
            <w:vMerge w:val="restart"/>
          </w:tcPr>
          <w:p w14:paraId="2DDBC2ED" w14:textId="77777777" w:rsidR="00A96A1F" w:rsidRDefault="00A96A1F" w:rsidP="003751C7">
            <w:pPr>
              <w:pStyle w:val="body"/>
              <w:jc w:val="center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pt-BR"/>
              </w:rPr>
              <w:t>Iniciação</w:t>
            </w:r>
          </w:p>
        </w:tc>
        <w:tc>
          <w:tcPr>
            <w:tcW w:w="5953" w:type="dxa"/>
            <w:tcBorders>
              <w:right w:val="single" w:sz="4" w:space="0" w:color="auto"/>
            </w:tcBorders>
          </w:tcPr>
          <w:p w14:paraId="62D1C68D" w14:textId="77777777" w:rsidR="00A96A1F" w:rsidRDefault="00012B54" w:rsidP="006D6A87">
            <w:pPr>
              <w:pStyle w:val="body"/>
              <w:jc w:val="left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pt-BR"/>
              </w:rPr>
              <w:t>Recepção da demanda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01DD" w14:textId="77777777" w:rsidR="00A96A1F" w:rsidRDefault="00D8144A" w:rsidP="006D6A8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05/03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351AE" w14:textId="77777777" w:rsidR="00A96A1F" w:rsidRDefault="00D8144A" w:rsidP="006D6A8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09</w:t>
            </w:r>
            <w:r w:rsidR="00584A09">
              <w:rPr>
                <w:rFonts w:asciiTheme="minorHAnsi" w:hAnsiTheme="minorHAnsi" w:cs="Arial"/>
                <w:sz w:val="22"/>
                <w:szCs w:val="22"/>
              </w:rPr>
              <w:t>/03</w:t>
            </w:r>
          </w:p>
        </w:tc>
      </w:tr>
      <w:tr w:rsidR="00A96A1F" w:rsidRPr="0063577F" w14:paraId="33C22178" w14:textId="77777777" w:rsidTr="005D184D">
        <w:trPr>
          <w:cantSplit/>
          <w:jc w:val="center"/>
        </w:trPr>
        <w:tc>
          <w:tcPr>
            <w:tcW w:w="1511" w:type="dxa"/>
            <w:vMerge/>
          </w:tcPr>
          <w:p w14:paraId="2FC3FC08" w14:textId="77777777" w:rsidR="00A96A1F" w:rsidRPr="0063577F" w:rsidRDefault="00A96A1F" w:rsidP="006D6A87">
            <w:pPr>
              <w:pStyle w:val="body"/>
              <w:jc w:val="left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</w:p>
        </w:tc>
        <w:tc>
          <w:tcPr>
            <w:tcW w:w="5953" w:type="dxa"/>
            <w:tcBorders>
              <w:right w:val="single" w:sz="4" w:space="0" w:color="auto"/>
            </w:tcBorders>
          </w:tcPr>
          <w:p w14:paraId="0CA87BFA" w14:textId="77777777" w:rsidR="00A96A1F" w:rsidRPr="0063577F" w:rsidRDefault="00750C61" w:rsidP="006D6A87">
            <w:pPr>
              <w:pStyle w:val="body"/>
              <w:jc w:val="left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pt-BR"/>
              </w:rPr>
              <w:t>Elaboração do Termo de Abertura do Projeto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8DAB8" w14:textId="77777777" w:rsidR="00A96A1F" w:rsidRPr="0063577F" w:rsidRDefault="00F022A2" w:rsidP="006D6A8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  <w:r w:rsidR="00B432D8"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584A09">
              <w:rPr>
                <w:rFonts w:asciiTheme="minorHAnsi" w:hAnsiTheme="minorHAnsi" w:cs="Arial"/>
                <w:sz w:val="22"/>
                <w:szCs w:val="22"/>
              </w:rPr>
              <w:t>/03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BA7D4" w14:textId="77777777" w:rsidR="00A96A1F" w:rsidRPr="0063577F" w:rsidRDefault="00B432D8" w:rsidP="006D6A8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16</w:t>
            </w:r>
            <w:r w:rsidR="00584A09">
              <w:rPr>
                <w:rFonts w:asciiTheme="minorHAnsi" w:hAnsiTheme="minorHAnsi" w:cs="Arial"/>
                <w:sz w:val="22"/>
                <w:szCs w:val="22"/>
              </w:rPr>
              <w:t>/03</w:t>
            </w:r>
          </w:p>
        </w:tc>
      </w:tr>
      <w:tr w:rsidR="00A96A1F" w:rsidRPr="0063577F" w14:paraId="55024A2E" w14:textId="77777777" w:rsidTr="005D184D">
        <w:trPr>
          <w:cantSplit/>
          <w:jc w:val="center"/>
        </w:trPr>
        <w:tc>
          <w:tcPr>
            <w:tcW w:w="1511" w:type="dxa"/>
            <w:vMerge/>
          </w:tcPr>
          <w:p w14:paraId="398ACDF0" w14:textId="77777777" w:rsidR="00A96A1F" w:rsidRPr="0063577F" w:rsidRDefault="00A96A1F" w:rsidP="006D6A87">
            <w:pPr>
              <w:pStyle w:val="body"/>
              <w:jc w:val="left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</w:p>
        </w:tc>
        <w:tc>
          <w:tcPr>
            <w:tcW w:w="5953" w:type="dxa"/>
            <w:tcBorders>
              <w:right w:val="single" w:sz="4" w:space="0" w:color="auto"/>
            </w:tcBorders>
          </w:tcPr>
          <w:p w14:paraId="1D0B45C2" w14:textId="77777777" w:rsidR="00A96A1F" w:rsidRDefault="00750C61" w:rsidP="006D6A87">
            <w:pPr>
              <w:pStyle w:val="body"/>
              <w:jc w:val="left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pt-BR"/>
              </w:rPr>
              <w:t>Aprovação do Termo de Abertura do Projeto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FE796" w14:textId="77777777" w:rsidR="00A96A1F" w:rsidRDefault="00B432D8" w:rsidP="006D6A8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19</w:t>
            </w:r>
            <w:r w:rsidR="00584A09">
              <w:rPr>
                <w:rFonts w:asciiTheme="minorHAnsi" w:hAnsiTheme="minorHAnsi" w:cs="Arial"/>
                <w:sz w:val="22"/>
                <w:szCs w:val="22"/>
              </w:rPr>
              <w:t>/03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4439A" w14:textId="77777777" w:rsidR="00A96A1F" w:rsidRDefault="00B432D8" w:rsidP="006D6A8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23</w:t>
            </w:r>
            <w:r w:rsidR="00584A09">
              <w:rPr>
                <w:rFonts w:asciiTheme="minorHAnsi" w:hAnsiTheme="minorHAnsi" w:cs="Arial"/>
                <w:sz w:val="22"/>
                <w:szCs w:val="22"/>
              </w:rPr>
              <w:t>/0</w:t>
            </w: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</w:tr>
      <w:tr w:rsidR="00B432D8" w:rsidRPr="0063577F" w14:paraId="23B7E85D" w14:textId="77777777" w:rsidTr="005D184D">
        <w:trPr>
          <w:cantSplit/>
          <w:jc w:val="center"/>
        </w:trPr>
        <w:tc>
          <w:tcPr>
            <w:tcW w:w="1511" w:type="dxa"/>
            <w:vMerge w:val="restart"/>
          </w:tcPr>
          <w:p w14:paraId="53E49B61" w14:textId="77777777" w:rsidR="00B432D8" w:rsidRPr="0063577F" w:rsidRDefault="00B432D8" w:rsidP="003751C7">
            <w:pPr>
              <w:pStyle w:val="body"/>
              <w:jc w:val="center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pt-BR"/>
              </w:rPr>
              <w:t>Planejamento</w:t>
            </w:r>
          </w:p>
        </w:tc>
        <w:tc>
          <w:tcPr>
            <w:tcW w:w="5953" w:type="dxa"/>
            <w:tcBorders>
              <w:right w:val="single" w:sz="4" w:space="0" w:color="auto"/>
            </w:tcBorders>
          </w:tcPr>
          <w:p w14:paraId="0429BBD2" w14:textId="77777777" w:rsidR="00B432D8" w:rsidRPr="0063577F" w:rsidRDefault="00B432D8" w:rsidP="006D6A87">
            <w:pPr>
              <w:pStyle w:val="body"/>
              <w:jc w:val="left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pt-BR"/>
              </w:rPr>
              <w:t>Reunião de Criação (Brainstorm)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72A20" w14:textId="77777777" w:rsidR="00B432D8" w:rsidRPr="0063577F" w:rsidRDefault="00B432D8" w:rsidP="006D6A8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09/03</w:t>
            </w:r>
          </w:p>
        </w:tc>
      </w:tr>
      <w:tr w:rsidR="00A96A1F" w:rsidRPr="0063577F" w14:paraId="6B45C50C" w14:textId="77777777" w:rsidTr="005D184D">
        <w:trPr>
          <w:cantSplit/>
          <w:jc w:val="center"/>
        </w:trPr>
        <w:tc>
          <w:tcPr>
            <w:tcW w:w="1511" w:type="dxa"/>
            <w:vMerge/>
          </w:tcPr>
          <w:p w14:paraId="615A1059" w14:textId="77777777" w:rsidR="00A96A1F" w:rsidRPr="0063577F" w:rsidRDefault="00A96A1F" w:rsidP="006D6A87">
            <w:pPr>
              <w:pStyle w:val="body"/>
              <w:jc w:val="left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</w:p>
        </w:tc>
        <w:tc>
          <w:tcPr>
            <w:tcW w:w="5953" w:type="dxa"/>
            <w:tcBorders>
              <w:right w:val="single" w:sz="4" w:space="0" w:color="auto"/>
            </w:tcBorders>
          </w:tcPr>
          <w:p w14:paraId="57321AFF" w14:textId="77777777" w:rsidR="00A96A1F" w:rsidRPr="0063577F" w:rsidRDefault="008E6A2B" w:rsidP="006D6A87">
            <w:pPr>
              <w:pStyle w:val="body"/>
              <w:jc w:val="left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pt-BR"/>
              </w:rPr>
              <w:t xml:space="preserve">Elaboração do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pt-BR"/>
              </w:rPr>
              <w:t xml:space="preserve"> Backlog (Inicial)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27B5C" w14:textId="77777777" w:rsidR="00A96A1F" w:rsidRPr="0063577F" w:rsidRDefault="00F61391" w:rsidP="006D6A8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19/03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34047" w14:textId="77777777" w:rsidR="00A96A1F" w:rsidRPr="0063577F" w:rsidRDefault="00F61391" w:rsidP="006D6A8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23/03</w:t>
            </w:r>
          </w:p>
        </w:tc>
      </w:tr>
      <w:tr w:rsidR="00A96A1F" w:rsidRPr="0063577F" w14:paraId="5B6A15D0" w14:textId="77777777" w:rsidTr="005D184D">
        <w:trPr>
          <w:cantSplit/>
          <w:jc w:val="center"/>
        </w:trPr>
        <w:tc>
          <w:tcPr>
            <w:tcW w:w="1511" w:type="dxa"/>
            <w:vMerge/>
          </w:tcPr>
          <w:p w14:paraId="6EA554B8" w14:textId="77777777" w:rsidR="00A96A1F" w:rsidRPr="0063577F" w:rsidRDefault="00A96A1F" w:rsidP="006D6A87">
            <w:pPr>
              <w:pStyle w:val="body"/>
              <w:jc w:val="left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</w:p>
        </w:tc>
        <w:tc>
          <w:tcPr>
            <w:tcW w:w="5953" w:type="dxa"/>
            <w:tcBorders>
              <w:right w:val="single" w:sz="4" w:space="0" w:color="auto"/>
            </w:tcBorders>
          </w:tcPr>
          <w:p w14:paraId="57AFFE52" w14:textId="77777777" w:rsidR="00A96A1F" w:rsidRPr="0063577F" w:rsidRDefault="00012B54" w:rsidP="006D6A87">
            <w:pPr>
              <w:pStyle w:val="body"/>
              <w:jc w:val="left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pt-BR"/>
              </w:rPr>
              <w:t>Elaboração de EAP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C63C9" w14:textId="77777777" w:rsidR="00A96A1F" w:rsidRPr="0063577F" w:rsidRDefault="00F61391" w:rsidP="006D6A8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26/03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CE13F" w14:textId="77777777" w:rsidR="00A96A1F" w:rsidRPr="0063577F" w:rsidRDefault="00F61391" w:rsidP="006D6A8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30/03</w:t>
            </w:r>
          </w:p>
        </w:tc>
      </w:tr>
      <w:tr w:rsidR="00A96A1F" w:rsidRPr="0063577F" w14:paraId="0857ADFC" w14:textId="77777777" w:rsidTr="005D184D">
        <w:trPr>
          <w:cantSplit/>
          <w:jc w:val="center"/>
        </w:trPr>
        <w:tc>
          <w:tcPr>
            <w:tcW w:w="1511" w:type="dxa"/>
            <w:vMerge/>
          </w:tcPr>
          <w:p w14:paraId="0FD3A402" w14:textId="77777777" w:rsidR="00A96A1F" w:rsidRPr="0063577F" w:rsidRDefault="00A96A1F" w:rsidP="006D6A87">
            <w:pPr>
              <w:pStyle w:val="body"/>
              <w:jc w:val="left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</w:p>
        </w:tc>
        <w:tc>
          <w:tcPr>
            <w:tcW w:w="5953" w:type="dxa"/>
            <w:tcBorders>
              <w:right w:val="single" w:sz="4" w:space="0" w:color="auto"/>
            </w:tcBorders>
          </w:tcPr>
          <w:p w14:paraId="4547933A" w14:textId="77777777" w:rsidR="00A96A1F" w:rsidRDefault="00750C61" w:rsidP="006D6A87">
            <w:pPr>
              <w:pStyle w:val="body"/>
              <w:jc w:val="left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pt-BR"/>
              </w:rPr>
              <w:t>Declaração do Escopo do Projeto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8023E" w14:textId="77777777" w:rsidR="00A96A1F" w:rsidRPr="0063577F" w:rsidRDefault="00F61391" w:rsidP="006D6A8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02/04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AED20" w14:textId="77777777" w:rsidR="00A96A1F" w:rsidRPr="0063577F" w:rsidRDefault="00F61391" w:rsidP="006D6A8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06/04</w:t>
            </w:r>
          </w:p>
        </w:tc>
      </w:tr>
      <w:tr w:rsidR="004C3C83" w:rsidRPr="00240741" w14:paraId="3DBF99AC" w14:textId="77777777" w:rsidTr="005D184D">
        <w:trPr>
          <w:cantSplit/>
          <w:jc w:val="center"/>
        </w:trPr>
        <w:tc>
          <w:tcPr>
            <w:tcW w:w="1511" w:type="dxa"/>
            <w:vMerge w:val="restart"/>
          </w:tcPr>
          <w:p w14:paraId="26BA495B" w14:textId="77777777" w:rsidR="004C3C83" w:rsidRPr="0063577F" w:rsidRDefault="004C3C83" w:rsidP="006D6A87">
            <w:pPr>
              <w:pStyle w:val="body"/>
              <w:jc w:val="center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pt-BR"/>
              </w:rPr>
              <w:t>Execução</w:t>
            </w:r>
          </w:p>
        </w:tc>
        <w:tc>
          <w:tcPr>
            <w:tcW w:w="5953" w:type="dxa"/>
            <w:tcBorders>
              <w:right w:val="single" w:sz="4" w:space="0" w:color="auto"/>
            </w:tcBorders>
          </w:tcPr>
          <w:p w14:paraId="539CF35C" w14:textId="77777777" w:rsidR="004C3C83" w:rsidRDefault="004C3C83" w:rsidP="006D6A87">
            <w:pPr>
              <w:pStyle w:val="body"/>
              <w:jc w:val="left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pt-BR"/>
              </w:rPr>
              <w:t xml:space="preserve">Reunião de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  <w:lang w:val="pt-BR"/>
              </w:rPr>
              <w:t>Kick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  <w:lang w:val="pt-BR"/>
              </w:rPr>
              <w:t xml:space="preserve"> off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0FF51" w14:textId="77777777" w:rsidR="004C3C83" w:rsidRPr="00240741" w:rsidRDefault="00B432D8" w:rsidP="006D6A8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02/04</w:t>
            </w:r>
          </w:p>
        </w:tc>
      </w:tr>
      <w:tr w:rsidR="00A96A1F" w:rsidRPr="00F05A1E" w14:paraId="7ECCAE14" w14:textId="77777777" w:rsidTr="005D184D">
        <w:trPr>
          <w:cantSplit/>
          <w:jc w:val="center"/>
        </w:trPr>
        <w:tc>
          <w:tcPr>
            <w:tcW w:w="1511" w:type="dxa"/>
            <w:vMerge/>
          </w:tcPr>
          <w:p w14:paraId="7A772DC1" w14:textId="77777777" w:rsidR="00A96A1F" w:rsidRPr="00240741" w:rsidRDefault="00A96A1F" w:rsidP="006D6A87">
            <w:pPr>
              <w:pStyle w:val="body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953" w:type="dxa"/>
          </w:tcPr>
          <w:p w14:paraId="49232FE3" w14:textId="77777777" w:rsidR="00A96A1F" w:rsidRPr="00750C61" w:rsidRDefault="00750C61" w:rsidP="006D6A87">
            <w:pPr>
              <w:pStyle w:val="body"/>
              <w:jc w:val="left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 w:rsidRPr="00750C61">
              <w:rPr>
                <w:rFonts w:asciiTheme="minorHAnsi" w:hAnsiTheme="minorHAnsi" w:cs="Arial"/>
                <w:sz w:val="22"/>
                <w:szCs w:val="22"/>
                <w:lang w:val="pt-BR"/>
              </w:rPr>
              <w:t>1ª Entrega Parcial</w:t>
            </w:r>
            <w:r>
              <w:rPr>
                <w:rFonts w:asciiTheme="minorHAnsi" w:hAnsiTheme="minorHAnsi" w:cs="Arial"/>
                <w:sz w:val="22"/>
                <w:szCs w:val="22"/>
                <w:lang w:val="pt-BR"/>
              </w:rPr>
              <w:t xml:space="preserve"> </w:t>
            </w:r>
            <w:r w:rsidR="00012B54">
              <w:rPr>
                <w:rFonts w:asciiTheme="minorHAnsi" w:hAnsiTheme="minorHAnsi" w:cs="Arial"/>
                <w:sz w:val="22"/>
                <w:szCs w:val="22"/>
                <w:lang w:val="pt-BR"/>
              </w:rPr>
              <w:t xml:space="preserve">– Alpha 1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5F0EB28" w14:textId="77777777" w:rsidR="00A96A1F" w:rsidRPr="00750C61" w:rsidRDefault="00E521D1" w:rsidP="00C1177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23/04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14:paraId="667A599C" w14:textId="77777777" w:rsidR="00A96A1F" w:rsidRPr="00750C61" w:rsidRDefault="00E521D1" w:rsidP="006D6A8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27/04</w:t>
            </w:r>
          </w:p>
        </w:tc>
      </w:tr>
      <w:tr w:rsidR="00750C61" w:rsidRPr="00240741" w14:paraId="31BE4784" w14:textId="77777777" w:rsidTr="005D184D">
        <w:trPr>
          <w:cantSplit/>
          <w:jc w:val="center"/>
        </w:trPr>
        <w:tc>
          <w:tcPr>
            <w:tcW w:w="1511" w:type="dxa"/>
            <w:vMerge/>
          </w:tcPr>
          <w:p w14:paraId="0D3F3180" w14:textId="77777777" w:rsidR="00750C61" w:rsidRPr="00750C61" w:rsidRDefault="00750C61" w:rsidP="006D6A87">
            <w:pPr>
              <w:pStyle w:val="body"/>
              <w:jc w:val="center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</w:p>
        </w:tc>
        <w:tc>
          <w:tcPr>
            <w:tcW w:w="5953" w:type="dxa"/>
          </w:tcPr>
          <w:p w14:paraId="4C5AB545" w14:textId="77777777" w:rsidR="00750C61" w:rsidRPr="00750C61" w:rsidRDefault="00750C61" w:rsidP="00C505BC">
            <w:pPr>
              <w:pStyle w:val="body"/>
              <w:jc w:val="left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pt-BR"/>
              </w:rPr>
              <w:t>2</w:t>
            </w:r>
            <w:r w:rsidRPr="00750C61">
              <w:rPr>
                <w:rFonts w:asciiTheme="minorHAnsi" w:hAnsiTheme="minorHAnsi" w:cs="Arial"/>
                <w:sz w:val="22"/>
                <w:szCs w:val="22"/>
                <w:lang w:val="pt-BR"/>
              </w:rPr>
              <w:t xml:space="preserve">ª </w:t>
            </w:r>
            <w:r w:rsidR="008E6A2B">
              <w:rPr>
                <w:rFonts w:asciiTheme="minorHAnsi" w:hAnsiTheme="minorHAnsi" w:cs="Arial"/>
                <w:sz w:val="22"/>
                <w:szCs w:val="22"/>
                <w:lang w:val="pt-BR"/>
              </w:rPr>
              <w:t>Entrega Parcial – Alpha 2</w:t>
            </w:r>
          </w:p>
        </w:tc>
        <w:tc>
          <w:tcPr>
            <w:tcW w:w="1134" w:type="dxa"/>
            <w:vAlign w:val="center"/>
          </w:tcPr>
          <w:p w14:paraId="4EE8F3A1" w14:textId="77777777" w:rsidR="00750C61" w:rsidRPr="00750C61" w:rsidRDefault="00E521D1" w:rsidP="00C1177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14/05</w:t>
            </w:r>
          </w:p>
        </w:tc>
        <w:tc>
          <w:tcPr>
            <w:tcW w:w="1134" w:type="dxa"/>
            <w:gridSpan w:val="2"/>
            <w:vAlign w:val="center"/>
          </w:tcPr>
          <w:p w14:paraId="59D73FFA" w14:textId="77777777" w:rsidR="00750C61" w:rsidRPr="00750C61" w:rsidRDefault="00E521D1" w:rsidP="006D6A8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18/05</w:t>
            </w:r>
          </w:p>
        </w:tc>
      </w:tr>
      <w:tr w:rsidR="00750C61" w:rsidRPr="0063577F" w14:paraId="6CA7FA73" w14:textId="77777777" w:rsidTr="005D184D">
        <w:trPr>
          <w:cantSplit/>
          <w:jc w:val="center"/>
        </w:trPr>
        <w:tc>
          <w:tcPr>
            <w:tcW w:w="1511" w:type="dxa"/>
            <w:vMerge/>
          </w:tcPr>
          <w:p w14:paraId="6BCA69CB" w14:textId="77777777" w:rsidR="00750C61" w:rsidRPr="00750C61" w:rsidRDefault="00750C61" w:rsidP="006D6A87">
            <w:pPr>
              <w:pStyle w:val="body"/>
              <w:jc w:val="center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</w:p>
        </w:tc>
        <w:tc>
          <w:tcPr>
            <w:tcW w:w="5953" w:type="dxa"/>
          </w:tcPr>
          <w:p w14:paraId="4F497E97" w14:textId="77777777" w:rsidR="00750C61" w:rsidRPr="00750C61" w:rsidRDefault="00750C61" w:rsidP="00C505BC">
            <w:pPr>
              <w:pStyle w:val="body"/>
              <w:jc w:val="left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pt-BR"/>
              </w:rPr>
              <w:t>3</w:t>
            </w:r>
            <w:r w:rsidRPr="00750C61">
              <w:rPr>
                <w:rFonts w:asciiTheme="minorHAnsi" w:hAnsiTheme="minorHAnsi" w:cs="Arial"/>
                <w:sz w:val="22"/>
                <w:szCs w:val="22"/>
                <w:lang w:val="pt-BR"/>
              </w:rPr>
              <w:t xml:space="preserve">ª </w:t>
            </w:r>
            <w:r w:rsidR="008E6A2B">
              <w:rPr>
                <w:rFonts w:asciiTheme="minorHAnsi" w:hAnsiTheme="minorHAnsi" w:cs="Arial"/>
                <w:sz w:val="22"/>
                <w:szCs w:val="22"/>
                <w:lang w:val="pt-BR"/>
              </w:rPr>
              <w:t>Entrega Parcial – Beta 1</w:t>
            </w:r>
          </w:p>
        </w:tc>
        <w:tc>
          <w:tcPr>
            <w:tcW w:w="1134" w:type="dxa"/>
            <w:vAlign w:val="center"/>
          </w:tcPr>
          <w:p w14:paraId="518A4BC8" w14:textId="77777777" w:rsidR="00750C61" w:rsidRPr="0063577F" w:rsidRDefault="00E521D1" w:rsidP="006D6A8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04/06</w:t>
            </w:r>
          </w:p>
        </w:tc>
        <w:tc>
          <w:tcPr>
            <w:tcW w:w="1134" w:type="dxa"/>
            <w:gridSpan w:val="2"/>
            <w:vAlign w:val="center"/>
          </w:tcPr>
          <w:p w14:paraId="418A2B32" w14:textId="77777777" w:rsidR="00750C61" w:rsidRPr="0063577F" w:rsidRDefault="00E521D1" w:rsidP="006D6A8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04/06</w:t>
            </w:r>
          </w:p>
        </w:tc>
      </w:tr>
      <w:tr w:rsidR="00750C61" w:rsidRPr="0063577F" w14:paraId="77C0DAEC" w14:textId="77777777" w:rsidTr="005D184D">
        <w:trPr>
          <w:cantSplit/>
          <w:jc w:val="center"/>
        </w:trPr>
        <w:tc>
          <w:tcPr>
            <w:tcW w:w="1511" w:type="dxa"/>
            <w:vMerge/>
          </w:tcPr>
          <w:p w14:paraId="033FED17" w14:textId="77777777" w:rsidR="00750C61" w:rsidRDefault="00750C61" w:rsidP="006D6A87">
            <w:pPr>
              <w:pStyle w:val="body"/>
              <w:jc w:val="center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</w:p>
        </w:tc>
        <w:tc>
          <w:tcPr>
            <w:tcW w:w="5953" w:type="dxa"/>
          </w:tcPr>
          <w:p w14:paraId="467740A1" w14:textId="77777777" w:rsidR="00750C61" w:rsidRPr="00750C61" w:rsidRDefault="00750C61" w:rsidP="00C505BC">
            <w:pPr>
              <w:pStyle w:val="body"/>
              <w:jc w:val="left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 w:rsidRPr="00750C61">
              <w:rPr>
                <w:rFonts w:asciiTheme="minorHAnsi" w:hAnsiTheme="minorHAnsi" w:cs="Arial"/>
                <w:sz w:val="22"/>
                <w:szCs w:val="22"/>
                <w:lang w:val="pt-BR"/>
              </w:rPr>
              <w:t>Sprint</w:t>
            </w:r>
            <w:r w:rsidR="008E6A2B">
              <w:rPr>
                <w:rFonts w:asciiTheme="minorHAnsi" w:hAnsiTheme="minorHAnsi" w:cs="Arial"/>
                <w:sz w:val="22"/>
                <w:szCs w:val="22"/>
                <w:lang w:val="pt-BR"/>
              </w:rPr>
              <w:t xml:space="preserve"> – Revisão </w:t>
            </w:r>
            <w:r w:rsidRPr="00750C61">
              <w:rPr>
                <w:rFonts w:asciiTheme="minorHAnsi" w:hAnsiTheme="minorHAnsi" w:cs="Arial"/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67F73FF2" w14:textId="77777777" w:rsidR="00750C61" w:rsidRPr="0063577F" w:rsidRDefault="00630FE1" w:rsidP="006D6A8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04/06</w:t>
            </w:r>
          </w:p>
        </w:tc>
        <w:tc>
          <w:tcPr>
            <w:tcW w:w="1134" w:type="dxa"/>
            <w:gridSpan w:val="2"/>
            <w:vAlign w:val="center"/>
          </w:tcPr>
          <w:p w14:paraId="135D277E" w14:textId="77777777" w:rsidR="00750C61" w:rsidRPr="0063577F" w:rsidRDefault="00630FE1" w:rsidP="006D6A8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08/06</w:t>
            </w:r>
          </w:p>
        </w:tc>
      </w:tr>
      <w:tr w:rsidR="00750C61" w:rsidRPr="0063577F" w14:paraId="684A9B5A" w14:textId="77777777" w:rsidTr="005D184D">
        <w:trPr>
          <w:cantSplit/>
          <w:jc w:val="center"/>
        </w:trPr>
        <w:tc>
          <w:tcPr>
            <w:tcW w:w="1511" w:type="dxa"/>
            <w:vMerge/>
          </w:tcPr>
          <w:p w14:paraId="3C9B7AE2" w14:textId="77777777" w:rsidR="00750C61" w:rsidRDefault="00750C61" w:rsidP="006D6A87">
            <w:pPr>
              <w:pStyle w:val="body"/>
              <w:jc w:val="center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</w:p>
        </w:tc>
        <w:tc>
          <w:tcPr>
            <w:tcW w:w="5953" w:type="dxa"/>
          </w:tcPr>
          <w:p w14:paraId="33C6005A" w14:textId="77777777" w:rsidR="00750C61" w:rsidRPr="00D92EAD" w:rsidRDefault="00750C61" w:rsidP="00C505BC">
            <w:pPr>
              <w:pStyle w:val="body"/>
              <w:jc w:val="left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 w:rsidRPr="00D92EAD">
              <w:rPr>
                <w:rFonts w:asciiTheme="minorHAnsi" w:hAnsiTheme="minorHAnsi" w:cs="Arial"/>
                <w:sz w:val="22"/>
                <w:szCs w:val="22"/>
                <w:lang w:val="pt-BR"/>
              </w:rPr>
              <w:t xml:space="preserve">Sprint – </w:t>
            </w:r>
            <w:r w:rsidR="008E6A2B">
              <w:rPr>
                <w:rFonts w:asciiTheme="minorHAnsi" w:hAnsiTheme="minorHAnsi" w:cs="Arial"/>
                <w:sz w:val="22"/>
                <w:szCs w:val="22"/>
                <w:lang w:val="pt-BR"/>
              </w:rPr>
              <w:t>Fechamento</w:t>
            </w:r>
          </w:p>
        </w:tc>
        <w:tc>
          <w:tcPr>
            <w:tcW w:w="1134" w:type="dxa"/>
            <w:vAlign w:val="center"/>
          </w:tcPr>
          <w:p w14:paraId="4E0844C7" w14:textId="77777777" w:rsidR="00750C61" w:rsidRPr="00D92EAD" w:rsidRDefault="00630FE1" w:rsidP="006D6A8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11/06</w:t>
            </w:r>
          </w:p>
        </w:tc>
        <w:tc>
          <w:tcPr>
            <w:tcW w:w="1134" w:type="dxa"/>
            <w:gridSpan w:val="2"/>
            <w:vAlign w:val="center"/>
          </w:tcPr>
          <w:p w14:paraId="2E435618" w14:textId="77777777" w:rsidR="00750C61" w:rsidRPr="00D92EAD" w:rsidRDefault="00630FE1" w:rsidP="006D6A8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14/06</w:t>
            </w:r>
          </w:p>
        </w:tc>
      </w:tr>
      <w:tr w:rsidR="008E6A2B" w:rsidRPr="0063577F" w14:paraId="3FE9E718" w14:textId="77777777" w:rsidTr="005D184D">
        <w:trPr>
          <w:cantSplit/>
          <w:jc w:val="center"/>
        </w:trPr>
        <w:tc>
          <w:tcPr>
            <w:tcW w:w="1511" w:type="dxa"/>
            <w:vMerge/>
          </w:tcPr>
          <w:p w14:paraId="1136B439" w14:textId="77777777" w:rsidR="008E6A2B" w:rsidRPr="0063577F" w:rsidRDefault="008E6A2B" w:rsidP="006D6A87">
            <w:pPr>
              <w:pStyle w:val="body"/>
              <w:jc w:val="left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</w:p>
        </w:tc>
        <w:tc>
          <w:tcPr>
            <w:tcW w:w="5953" w:type="dxa"/>
          </w:tcPr>
          <w:p w14:paraId="7AACB117" w14:textId="77777777" w:rsidR="008E6A2B" w:rsidRPr="00D92EAD" w:rsidRDefault="008E6A2B" w:rsidP="006D6A87">
            <w:pPr>
              <w:pStyle w:val="body"/>
              <w:jc w:val="left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pt-BR"/>
              </w:rPr>
              <w:t>Entrega Final</w:t>
            </w:r>
          </w:p>
        </w:tc>
        <w:tc>
          <w:tcPr>
            <w:tcW w:w="2268" w:type="dxa"/>
            <w:gridSpan w:val="3"/>
            <w:vAlign w:val="center"/>
          </w:tcPr>
          <w:p w14:paraId="4E12BD02" w14:textId="77777777" w:rsidR="008E6A2B" w:rsidRPr="00D92EAD" w:rsidRDefault="00630FE1" w:rsidP="008E6A2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14/06</w:t>
            </w:r>
          </w:p>
        </w:tc>
      </w:tr>
      <w:tr w:rsidR="004C3C83" w:rsidRPr="0063577F" w14:paraId="54A244F1" w14:textId="77777777" w:rsidTr="005D184D">
        <w:trPr>
          <w:cantSplit/>
          <w:jc w:val="center"/>
        </w:trPr>
        <w:tc>
          <w:tcPr>
            <w:tcW w:w="1511" w:type="dxa"/>
          </w:tcPr>
          <w:p w14:paraId="0B5356BE" w14:textId="77777777" w:rsidR="004C3C83" w:rsidRPr="0063577F" w:rsidRDefault="004C3C83" w:rsidP="006D6A87">
            <w:pPr>
              <w:pStyle w:val="body"/>
              <w:jc w:val="center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pt-BR"/>
              </w:rPr>
              <w:t>Finalização</w:t>
            </w:r>
          </w:p>
        </w:tc>
        <w:tc>
          <w:tcPr>
            <w:tcW w:w="5953" w:type="dxa"/>
          </w:tcPr>
          <w:p w14:paraId="17337464" w14:textId="77777777" w:rsidR="004C3C83" w:rsidRPr="00D92EAD" w:rsidRDefault="004C3C83" w:rsidP="006D6A87">
            <w:pPr>
              <w:pStyle w:val="body"/>
              <w:jc w:val="left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 w:rsidRPr="00D92EAD">
              <w:rPr>
                <w:rFonts w:asciiTheme="minorHAnsi" w:hAnsiTheme="minorHAnsi" w:cs="Arial"/>
                <w:sz w:val="22"/>
                <w:szCs w:val="22"/>
                <w:lang w:val="pt-BR"/>
              </w:rPr>
              <w:t xml:space="preserve">Elaboração do </w:t>
            </w:r>
            <w:r w:rsidR="008E6A2B">
              <w:rPr>
                <w:rFonts w:asciiTheme="minorHAnsi" w:hAnsiTheme="minorHAnsi" w:cs="Arial"/>
                <w:sz w:val="22"/>
                <w:szCs w:val="22"/>
                <w:lang w:val="pt-BR"/>
              </w:rPr>
              <w:t>Termo de Encerramento do Projeto</w:t>
            </w:r>
            <w:r w:rsidRPr="00D92EAD">
              <w:rPr>
                <w:rFonts w:asciiTheme="minorHAnsi" w:hAnsiTheme="minorHAnsi" w:cs="Arial"/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2268" w:type="dxa"/>
            <w:gridSpan w:val="3"/>
            <w:vAlign w:val="center"/>
          </w:tcPr>
          <w:p w14:paraId="2C04F11A" w14:textId="77777777" w:rsidR="004C3C83" w:rsidRPr="00D92EAD" w:rsidRDefault="00630FE1" w:rsidP="00584A0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14/06</w:t>
            </w:r>
          </w:p>
        </w:tc>
      </w:tr>
    </w:tbl>
    <w:p w14:paraId="0160FDA6" w14:textId="77777777" w:rsidR="00F75BC6" w:rsidRDefault="00F75BC6">
      <w:pPr>
        <w:rPr>
          <w:rFonts w:ascii="Arial" w:hAnsi="Arial" w:cs="Arial"/>
          <w:sz w:val="22"/>
          <w:szCs w:val="22"/>
        </w:rPr>
      </w:pPr>
    </w:p>
    <w:p w14:paraId="00EF8C72" w14:textId="77777777" w:rsidR="00D56A6C" w:rsidRPr="00431E17" w:rsidRDefault="00D56A6C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842"/>
        <w:gridCol w:w="1560"/>
        <w:gridCol w:w="3624"/>
      </w:tblGrid>
      <w:tr w:rsidR="0039295E" w:rsidRPr="00E85566" w14:paraId="6B6AC634" w14:textId="77777777" w:rsidTr="005D184D">
        <w:trPr>
          <w:jc w:val="center"/>
        </w:trPr>
        <w:tc>
          <w:tcPr>
            <w:tcW w:w="9790" w:type="dxa"/>
            <w:gridSpan w:val="4"/>
            <w:shd w:val="clear" w:color="auto" w:fill="F3F3F3"/>
          </w:tcPr>
          <w:p w14:paraId="00EBA6CD" w14:textId="77777777" w:rsidR="0039295E" w:rsidRPr="00E85566" w:rsidRDefault="0039295E" w:rsidP="004127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566">
              <w:rPr>
                <w:rFonts w:ascii="Arial" w:hAnsi="Arial" w:cs="Arial"/>
                <w:b/>
                <w:bCs/>
                <w:sz w:val="22"/>
                <w:szCs w:val="22"/>
              </w:rPr>
              <w:t>6. Equipe de Projeto</w:t>
            </w:r>
          </w:p>
        </w:tc>
      </w:tr>
      <w:tr w:rsidR="0039295E" w:rsidRPr="00E85566" w14:paraId="3D025BD5" w14:textId="77777777" w:rsidTr="005D184D">
        <w:trPr>
          <w:trHeight w:val="337"/>
          <w:jc w:val="center"/>
        </w:trPr>
        <w:tc>
          <w:tcPr>
            <w:tcW w:w="2764" w:type="dxa"/>
            <w:vAlign w:val="center"/>
          </w:tcPr>
          <w:p w14:paraId="7A42BC4A" w14:textId="77777777" w:rsidR="0039295E" w:rsidRPr="00E85566" w:rsidRDefault="0039295E" w:rsidP="004127C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85566">
              <w:rPr>
                <w:rFonts w:ascii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1842" w:type="dxa"/>
            <w:vAlign w:val="center"/>
          </w:tcPr>
          <w:p w14:paraId="6D3E53F2" w14:textId="77777777" w:rsidR="0039295E" w:rsidRPr="00E85566" w:rsidRDefault="0039295E" w:rsidP="004127C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85566">
              <w:rPr>
                <w:rFonts w:ascii="Arial" w:hAnsi="Arial" w:cs="Arial"/>
                <w:b/>
                <w:sz w:val="22"/>
                <w:szCs w:val="22"/>
              </w:rPr>
              <w:t>Função</w:t>
            </w:r>
          </w:p>
        </w:tc>
        <w:tc>
          <w:tcPr>
            <w:tcW w:w="1560" w:type="dxa"/>
            <w:vAlign w:val="center"/>
          </w:tcPr>
          <w:p w14:paraId="0B276EDE" w14:textId="77777777" w:rsidR="0039295E" w:rsidRPr="00E85566" w:rsidRDefault="0039295E" w:rsidP="004127C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85566">
              <w:rPr>
                <w:rFonts w:ascii="Arial" w:hAnsi="Arial" w:cs="Arial"/>
                <w:b/>
                <w:sz w:val="22"/>
                <w:szCs w:val="22"/>
              </w:rPr>
              <w:t>Telefone</w:t>
            </w:r>
          </w:p>
        </w:tc>
        <w:tc>
          <w:tcPr>
            <w:tcW w:w="3624" w:type="dxa"/>
            <w:vAlign w:val="center"/>
          </w:tcPr>
          <w:p w14:paraId="02D4E92F" w14:textId="77777777" w:rsidR="0039295E" w:rsidRPr="00E85566" w:rsidRDefault="0039295E" w:rsidP="004127C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85566">
              <w:rPr>
                <w:rFonts w:ascii="Arial" w:hAnsi="Arial" w:cs="Arial"/>
                <w:b/>
                <w:sz w:val="22"/>
                <w:szCs w:val="22"/>
              </w:rPr>
              <w:t>E-mail</w:t>
            </w:r>
          </w:p>
        </w:tc>
      </w:tr>
      <w:tr w:rsidR="0039295E" w:rsidRPr="00E85566" w14:paraId="63E2ED6C" w14:textId="77777777" w:rsidTr="005D184D">
        <w:trPr>
          <w:trHeight w:val="347"/>
          <w:jc w:val="center"/>
        </w:trPr>
        <w:tc>
          <w:tcPr>
            <w:tcW w:w="2764" w:type="dxa"/>
            <w:vAlign w:val="center"/>
          </w:tcPr>
          <w:p w14:paraId="1E89D738" w14:textId="77777777" w:rsidR="0039295E" w:rsidRPr="00E85566" w:rsidRDefault="00BF4D0A" w:rsidP="004127C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F4D0A">
              <w:rPr>
                <w:rFonts w:asciiTheme="minorHAnsi" w:hAnsiTheme="minorHAnsi" w:cs="Arial"/>
                <w:sz w:val="22"/>
                <w:szCs w:val="22"/>
              </w:rPr>
              <w:t>Isaque Mendes Bezerra</w:t>
            </w:r>
          </w:p>
        </w:tc>
        <w:tc>
          <w:tcPr>
            <w:tcW w:w="1842" w:type="dxa"/>
            <w:vAlign w:val="center"/>
          </w:tcPr>
          <w:p w14:paraId="29124BD9" w14:textId="77777777" w:rsidR="0039295E" w:rsidRPr="00E85566" w:rsidRDefault="0039295E" w:rsidP="004127CA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E85566">
              <w:rPr>
                <w:rFonts w:asciiTheme="minorHAnsi" w:hAnsiTheme="minorHAnsi" w:cs="Arial"/>
                <w:sz w:val="22"/>
                <w:szCs w:val="22"/>
              </w:rPr>
              <w:t>G</w:t>
            </w:r>
            <w:r w:rsidR="00DC2124">
              <w:rPr>
                <w:rFonts w:asciiTheme="minorHAnsi" w:hAnsiTheme="minorHAnsi" w:cs="Arial"/>
                <w:sz w:val="22"/>
                <w:szCs w:val="22"/>
              </w:rPr>
              <w:t xml:space="preserve">estor de </w:t>
            </w:r>
            <w:r w:rsidRPr="00E85566">
              <w:rPr>
                <w:rFonts w:asciiTheme="minorHAnsi" w:hAnsiTheme="minorHAnsi" w:cs="Arial"/>
                <w:sz w:val="22"/>
                <w:szCs w:val="22"/>
              </w:rPr>
              <w:t>P</w:t>
            </w:r>
            <w:r w:rsidR="00DC2124">
              <w:rPr>
                <w:rFonts w:asciiTheme="minorHAnsi" w:hAnsiTheme="minorHAnsi" w:cs="Arial"/>
                <w:sz w:val="22"/>
                <w:szCs w:val="22"/>
              </w:rPr>
              <w:t>rojeto</w:t>
            </w:r>
          </w:p>
        </w:tc>
        <w:tc>
          <w:tcPr>
            <w:tcW w:w="1560" w:type="dxa"/>
            <w:vAlign w:val="center"/>
          </w:tcPr>
          <w:p w14:paraId="3DF488C4" w14:textId="77777777" w:rsidR="0039295E" w:rsidRPr="00E85566" w:rsidRDefault="00BF4D0A" w:rsidP="004127CA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99860.0144</w:t>
            </w:r>
          </w:p>
        </w:tc>
        <w:tc>
          <w:tcPr>
            <w:tcW w:w="3624" w:type="dxa"/>
            <w:vAlign w:val="center"/>
          </w:tcPr>
          <w:p w14:paraId="692FA53C" w14:textId="77777777" w:rsidR="0039295E" w:rsidRPr="00E85566" w:rsidRDefault="00BF4D0A" w:rsidP="004127C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F4D0A">
              <w:rPr>
                <w:rFonts w:asciiTheme="minorHAnsi" w:hAnsiTheme="minorHAnsi" w:cs="Arial"/>
                <w:sz w:val="22"/>
                <w:szCs w:val="22"/>
              </w:rPr>
              <w:t>isaquemb@outlook.com</w:t>
            </w:r>
          </w:p>
        </w:tc>
      </w:tr>
      <w:tr w:rsidR="0039295E" w:rsidRPr="00E85566" w14:paraId="7F93BAF7" w14:textId="77777777" w:rsidTr="005D184D">
        <w:trPr>
          <w:trHeight w:val="347"/>
          <w:jc w:val="center"/>
        </w:trPr>
        <w:tc>
          <w:tcPr>
            <w:tcW w:w="2764" w:type="dxa"/>
            <w:vAlign w:val="center"/>
          </w:tcPr>
          <w:p w14:paraId="13BB4764" w14:textId="77777777" w:rsidR="0039295E" w:rsidRPr="00E85566" w:rsidRDefault="00BF4D0A" w:rsidP="004127CA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Francisco Gabriel Gomes</w:t>
            </w:r>
          </w:p>
        </w:tc>
        <w:tc>
          <w:tcPr>
            <w:tcW w:w="1842" w:type="dxa"/>
            <w:vAlign w:val="center"/>
          </w:tcPr>
          <w:p w14:paraId="12AE842C" w14:textId="77777777" w:rsidR="0039295E" w:rsidRPr="00E85566" w:rsidRDefault="00BF4D0A" w:rsidP="004127CA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Game Designer</w:t>
            </w:r>
          </w:p>
        </w:tc>
        <w:tc>
          <w:tcPr>
            <w:tcW w:w="1560" w:type="dxa"/>
            <w:vAlign w:val="center"/>
          </w:tcPr>
          <w:p w14:paraId="4C115257" w14:textId="77777777" w:rsidR="0039295E" w:rsidRPr="00E85566" w:rsidRDefault="00C57FB3" w:rsidP="004127CA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C57FB3">
              <w:rPr>
                <w:rFonts w:asciiTheme="minorHAnsi" w:hAnsiTheme="minorHAnsi" w:cs="Arial"/>
                <w:sz w:val="22"/>
                <w:szCs w:val="22"/>
              </w:rPr>
              <w:t>99698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  <w:r w:rsidRPr="00C57FB3">
              <w:rPr>
                <w:rFonts w:asciiTheme="minorHAnsi" w:hAnsiTheme="minorHAnsi" w:cs="Arial"/>
                <w:sz w:val="22"/>
                <w:szCs w:val="22"/>
              </w:rPr>
              <w:t>6981</w:t>
            </w:r>
          </w:p>
        </w:tc>
        <w:tc>
          <w:tcPr>
            <w:tcW w:w="3624" w:type="dxa"/>
            <w:vAlign w:val="center"/>
          </w:tcPr>
          <w:p w14:paraId="4F90C2F3" w14:textId="77777777" w:rsidR="0039295E" w:rsidRPr="00E85566" w:rsidRDefault="0039295E" w:rsidP="004127C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E85566">
              <w:rPr>
                <w:rFonts w:asciiTheme="minorHAnsi" w:hAnsiTheme="minorHAnsi" w:cs="Arial"/>
                <w:sz w:val="22"/>
                <w:szCs w:val="22"/>
              </w:rPr>
              <w:t>thallespb13@hotmail.com</w:t>
            </w:r>
          </w:p>
        </w:tc>
      </w:tr>
      <w:tr w:rsidR="0039295E" w:rsidRPr="00E85566" w14:paraId="1AD38065" w14:textId="77777777" w:rsidTr="005D184D">
        <w:trPr>
          <w:trHeight w:val="347"/>
          <w:jc w:val="center"/>
        </w:trPr>
        <w:tc>
          <w:tcPr>
            <w:tcW w:w="2764" w:type="dxa"/>
            <w:vAlign w:val="center"/>
          </w:tcPr>
          <w:p w14:paraId="61789C00" w14:textId="77777777" w:rsidR="0039295E" w:rsidRDefault="00BF4D0A" w:rsidP="004127CA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F4D0A">
              <w:rPr>
                <w:rFonts w:ascii="Calibri" w:hAnsi="Calibri"/>
                <w:sz w:val="22"/>
                <w:szCs w:val="22"/>
              </w:rPr>
              <w:t>Edyara</w:t>
            </w:r>
            <w:proofErr w:type="spellEnd"/>
            <w:r w:rsidRPr="00BF4D0A">
              <w:rPr>
                <w:rFonts w:ascii="Calibri" w:hAnsi="Calibri"/>
                <w:sz w:val="22"/>
                <w:szCs w:val="22"/>
              </w:rPr>
              <w:t xml:space="preserve"> Gomes de Araújo</w:t>
            </w:r>
          </w:p>
          <w:p w14:paraId="6B059905" w14:textId="77777777" w:rsidR="00BF4D0A" w:rsidRPr="00E85566" w:rsidRDefault="00BF4D0A" w:rsidP="004127CA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Judymar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de Lucena Junior</w:t>
            </w:r>
          </w:p>
        </w:tc>
        <w:tc>
          <w:tcPr>
            <w:tcW w:w="1842" w:type="dxa"/>
            <w:vAlign w:val="center"/>
          </w:tcPr>
          <w:p w14:paraId="50CC39AB" w14:textId="77777777" w:rsidR="0039295E" w:rsidRPr="00E85566" w:rsidRDefault="00BF4D0A" w:rsidP="004127CA">
            <w:pPr>
              <w:jc w:val="center"/>
              <w:rPr>
                <w:rFonts w:asciiTheme="minorHAnsi" w:hAnsiTheme="minorHAnsi" w:cs="Arial"/>
                <w:iCs/>
                <w:sz w:val="22"/>
                <w:szCs w:val="22"/>
              </w:rPr>
            </w:pPr>
            <w:r>
              <w:rPr>
                <w:rFonts w:asciiTheme="minorHAnsi" w:hAnsiTheme="minorHAnsi" w:cs="Arial"/>
                <w:iCs/>
                <w:sz w:val="22"/>
                <w:szCs w:val="22"/>
              </w:rPr>
              <w:t>Artista/Designer</w:t>
            </w:r>
          </w:p>
        </w:tc>
        <w:tc>
          <w:tcPr>
            <w:tcW w:w="1560" w:type="dxa"/>
            <w:vAlign w:val="center"/>
          </w:tcPr>
          <w:p w14:paraId="45CD41D8" w14:textId="77777777" w:rsidR="0039295E" w:rsidRDefault="00C57FB3" w:rsidP="004127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57FB3">
              <w:rPr>
                <w:rFonts w:ascii="Calibri" w:hAnsi="Calibri"/>
                <w:sz w:val="22"/>
                <w:szCs w:val="22"/>
              </w:rPr>
              <w:t>99847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  <w:r w:rsidRPr="00C57FB3">
              <w:rPr>
                <w:rFonts w:ascii="Calibri" w:hAnsi="Calibri"/>
                <w:sz w:val="22"/>
                <w:szCs w:val="22"/>
              </w:rPr>
              <w:t>3001</w:t>
            </w:r>
          </w:p>
          <w:p w14:paraId="6E63C472" w14:textId="77777777" w:rsidR="00C57FB3" w:rsidRPr="00E85566" w:rsidRDefault="00C57FB3" w:rsidP="004127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57FB3">
              <w:rPr>
                <w:rFonts w:ascii="Calibri" w:hAnsi="Calibri"/>
                <w:sz w:val="22"/>
                <w:szCs w:val="22"/>
              </w:rPr>
              <w:t>99618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  <w:r w:rsidRPr="00C57FB3">
              <w:rPr>
                <w:rFonts w:ascii="Calibri" w:hAnsi="Calibri"/>
                <w:sz w:val="22"/>
                <w:szCs w:val="22"/>
              </w:rPr>
              <w:t>4464</w:t>
            </w:r>
          </w:p>
        </w:tc>
        <w:tc>
          <w:tcPr>
            <w:tcW w:w="3624" w:type="dxa"/>
            <w:vAlign w:val="center"/>
          </w:tcPr>
          <w:p w14:paraId="04744679" w14:textId="77777777" w:rsidR="0039295E" w:rsidRDefault="00BF4D0A" w:rsidP="004127CA">
            <w:pPr>
              <w:rPr>
                <w:rFonts w:ascii="Calibri" w:hAnsi="Calibri"/>
                <w:sz w:val="22"/>
                <w:szCs w:val="22"/>
              </w:rPr>
            </w:pPr>
            <w:r w:rsidRPr="00BF4D0A">
              <w:rPr>
                <w:rFonts w:ascii="Calibri" w:hAnsi="Calibri"/>
                <w:sz w:val="22"/>
                <w:szCs w:val="22"/>
              </w:rPr>
              <w:t>edyara.gomes@gmail.com</w:t>
            </w:r>
          </w:p>
          <w:p w14:paraId="7BC04993" w14:textId="77777777" w:rsidR="00BF4D0A" w:rsidRPr="00E85566" w:rsidRDefault="00BF4D0A" w:rsidP="004127CA">
            <w:pPr>
              <w:rPr>
                <w:rFonts w:ascii="Calibri" w:hAnsi="Calibri"/>
                <w:sz w:val="22"/>
                <w:szCs w:val="22"/>
              </w:rPr>
            </w:pPr>
            <w:r w:rsidRPr="00BF4D0A">
              <w:rPr>
                <w:rFonts w:ascii="Calibri" w:hAnsi="Calibri"/>
                <w:sz w:val="22"/>
                <w:szCs w:val="22"/>
              </w:rPr>
              <w:t>lucenajudymar@gmail.com</w:t>
            </w:r>
          </w:p>
        </w:tc>
      </w:tr>
      <w:tr w:rsidR="0039295E" w:rsidRPr="00E85566" w14:paraId="63C7624A" w14:textId="77777777" w:rsidTr="005D184D">
        <w:trPr>
          <w:trHeight w:val="347"/>
          <w:jc w:val="center"/>
        </w:trPr>
        <w:tc>
          <w:tcPr>
            <w:tcW w:w="2764" w:type="dxa"/>
            <w:vAlign w:val="center"/>
          </w:tcPr>
          <w:p w14:paraId="3EF15D10" w14:textId="77777777" w:rsidR="0039295E" w:rsidRDefault="00BF4D0A" w:rsidP="004127CA">
            <w:pPr>
              <w:rPr>
                <w:rFonts w:ascii="Calibri" w:hAnsi="Calibri"/>
                <w:sz w:val="22"/>
                <w:szCs w:val="22"/>
              </w:rPr>
            </w:pPr>
            <w:r w:rsidRPr="00BF4D0A">
              <w:rPr>
                <w:rFonts w:ascii="Calibri" w:hAnsi="Calibri"/>
                <w:sz w:val="22"/>
                <w:szCs w:val="22"/>
              </w:rPr>
              <w:t>Francisco de Assis</w:t>
            </w:r>
            <w:r>
              <w:rPr>
                <w:rFonts w:ascii="Calibri" w:hAnsi="Calibri"/>
                <w:sz w:val="22"/>
                <w:szCs w:val="22"/>
              </w:rPr>
              <w:t xml:space="preserve"> Alcântara</w:t>
            </w:r>
          </w:p>
          <w:p w14:paraId="4C8BF565" w14:textId="77777777" w:rsidR="00BF4D0A" w:rsidRDefault="00BF4D0A" w:rsidP="004127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João Victor</w:t>
            </w:r>
          </w:p>
          <w:p w14:paraId="30520194" w14:textId="77777777" w:rsidR="00BF4D0A" w:rsidRDefault="00BF4D0A" w:rsidP="004127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Jordan dos Santos Oliveira</w:t>
            </w:r>
          </w:p>
          <w:p w14:paraId="55135518" w14:textId="77777777" w:rsidR="00BF4D0A" w:rsidRPr="00E85566" w:rsidRDefault="00BF4D0A" w:rsidP="004127C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Alisson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Noberto</w:t>
            </w:r>
            <w:proofErr w:type="spellEnd"/>
          </w:p>
        </w:tc>
        <w:tc>
          <w:tcPr>
            <w:tcW w:w="1842" w:type="dxa"/>
            <w:vAlign w:val="center"/>
          </w:tcPr>
          <w:p w14:paraId="61B45AC0" w14:textId="77777777" w:rsidR="0039295E" w:rsidRPr="00E85566" w:rsidRDefault="00BF4D0A" w:rsidP="004127CA">
            <w:pPr>
              <w:jc w:val="center"/>
              <w:rPr>
                <w:rFonts w:asciiTheme="minorHAnsi" w:hAnsiTheme="minorHAnsi" w:cs="Arial"/>
                <w:iCs/>
                <w:sz w:val="22"/>
                <w:szCs w:val="22"/>
              </w:rPr>
            </w:pPr>
            <w:r>
              <w:rPr>
                <w:rFonts w:asciiTheme="minorHAnsi" w:hAnsiTheme="minorHAnsi" w:cs="Arial"/>
                <w:iCs/>
                <w:sz w:val="22"/>
                <w:szCs w:val="22"/>
              </w:rPr>
              <w:t>Programador</w:t>
            </w:r>
          </w:p>
        </w:tc>
        <w:tc>
          <w:tcPr>
            <w:tcW w:w="1560" w:type="dxa"/>
            <w:vAlign w:val="center"/>
          </w:tcPr>
          <w:p w14:paraId="5F0A5A34" w14:textId="77777777" w:rsidR="0039295E" w:rsidRDefault="00C57FB3" w:rsidP="004127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57FB3">
              <w:rPr>
                <w:rFonts w:ascii="Calibri" w:hAnsi="Calibri"/>
                <w:sz w:val="22"/>
                <w:szCs w:val="22"/>
              </w:rPr>
              <w:t>98808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  <w:r w:rsidRPr="00C57FB3">
              <w:rPr>
                <w:rFonts w:ascii="Calibri" w:hAnsi="Calibri"/>
                <w:sz w:val="22"/>
                <w:szCs w:val="22"/>
              </w:rPr>
              <w:t>7966</w:t>
            </w:r>
          </w:p>
          <w:p w14:paraId="2B3370A8" w14:textId="77777777" w:rsidR="00C57FB3" w:rsidRDefault="00C57FB3" w:rsidP="004127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57FB3">
              <w:rPr>
                <w:rFonts w:ascii="Calibri" w:hAnsi="Calibri"/>
                <w:sz w:val="22"/>
                <w:szCs w:val="22"/>
              </w:rPr>
              <w:t>98726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  <w:r w:rsidRPr="00C57FB3">
              <w:rPr>
                <w:rFonts w:ascii="Calibri" w:hAnsi="Calibri"/>
                <w:sz w:val="22"/>
                <w:szCs w:val="22"/>
              </w:rPr>
              <w:t>9426</w:t>
            </w:r>
          </w:p>
          <w:p w14:paraId="6F75A8DB" w14:textId="77777777" w:rsidR="00C57FB3" w:rsidRDefault="00C57FB3" w:rsidP="004127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57FB3">
              <w:rPr>
                <w:rFonts w:ascii="Calibri" w:hAnsi="Calibri"/>
                <w:sz w:val="22"/>
                <w:szCs w:val="22"/>
              </w:rPr>
              <w:t>98627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  <w:r w:rsidRPr="00C57FB3">
              <w:rPr>
                <w:rFonts w:ascii="Calibri" w:hAnsi="Calibri"/>
                <w:sz w:val="22"/>
                <w:szCs w:val="22"/>
              </w:rPr>
              <w:t>4440</w:t>
            </w:r>
          </w:p>
          <w:p w14:paraId="0FDBD2DF" w14:textId="77777777" w:rsidR="00C57FB3" w:rsidRPr="00E85566" w:rsidRDefault="00C57FB3" w:rsidP="00C57FB3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57FB3">
              <w:rPr>
                <w:rFonts w:ascii="Calibri" w:hAnsi="Calibri"/>
                <w:sz w:val="22"/>
                <w:szCs w:val="22"/>
              </w:rPr>
              <w:t>99869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  <w:r w:rsidRPr="00C57FB3">
              <w:rPr>
                <w:rFonts w:ascii="Calibri" w:hAnsi="Calibri"/>
                <w:sz w:val="22"/>
                <w:szCs w:val="22"/>
              </w:rPr>
              <w:t>2396</w:t>
            </w:r>
          </w:p>
        </w:tc>
        <w:tc>
          <w:tcPr>
            <w:tcW w:w="3624" w:type="dxa"/>
            <w:vAlign w:val="center"/>
          </w:tcPr>
          <w:p w14:paraId="7F356B7B" w14:textId="77777777" w:rsidR="00BF4D0A" w:rsidRPr="00C57FB3" w:rsidRDefault="00BF4D0A" w:rsidP="00412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57FB3">
              <w:rPr>
                <w:rFonts w:asciiTheme="minorHAnsi" w:hAnsiTheme="minorHAnsi" w:cstheme="minorHAnsi"/>
                <w:sz w:val="22"/>
                <w:szCs w:val="22"/>
              </w:rPr>
              <w:t>francisco.assis.alcantara@gmail.com</w:t>
            </w:r>
          </w:p>
          <w:p w14:paraId="3F694FE9" w14:textId="67EC0209" w:rsidR="0039295E" w:rsidRPr="00C57FB3" w:rsidRDefault="00BF4D0A" w:rsidP="00412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57FB3">
              <w:rPr>
                <w:rFonts w:asciiTheme="minorHAnsi" w:hAnsiTheme="minorHAnsi" w:cstheme="minorHAnsi"/>
                <w:sz w:val="22"/>
                <w:szCs w:val="22"/>
              </w:rPr>
              <w:t>joaovictornap@hotmail.com</w:t>
            </w:r>
          </w:p>
          <w:p w14:paraId="462B6BCB" w14:textId="77777777" w:rsidR="00BF4D0A" w:rsidRPr="00C57FB3" w:rsidRDefault="00BF4D0A" w:rsidP="00412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57FB3">
              <w:rPr>
                <w:rFonts w:asciiTheme="minorHAnsi" w:hAnsiTheme="minorHAnsi" w:cstheme="minorHAnsi"/>
                <w:sz w:val="22"/>
                <w:szCs w:val="22"/>
              </w:rPr>
              <w:t>jordandossantosoliveira@hotmail.com</w:t>
            </w:r>
          </w:p>
          <w:p w14:paraId="0AD335E6" w14:textId="77777777" w:rsidR="00BF4D0A" w:rsidRPr="00E85566" w:rsidRDefault="00BF4D0A" w:rsidP="004127CA">
            <w:pPr>
              <w:rPr>
                <w:rFonts w:ascii="Calibri" w:hAnsi="Calibri"/>
                <w:sz w:val="22"/>
                <w:szCs w:val="22"/>
              </w:rPr>
            </w:pPr>
            <w:r w:rsidRPr="00C57FB3">
              <w:rPr>
                <w:rFonts w:asciiTheme="minorHAnsi" w:hAnsiTheme="minorHAnsi" w:cstheme="minorHAnsi"/>
                <w:sz w:val="22"/>
                <w:szCs w:val="22"/>
              </w:rPr>
              <w:t>alissonnoberto34@gmail.com</w:t>
            </w:r>
          </w:p>
        </w:tc>
      </w:tr>
    </w:tbl>
    <w:p w14:paraId="73129163" w14:textId="77777777" w:rsidR="00D56A6C" w:rsidRDefault="00D56A6C">
      <w:pPr>
        <w:rPr>
          <w:rFonts w:ascii="Arial" w:hAnsi="Arial" w:cs="Arial"/>
          <w:sz w:val="22"/>
          <w:szCs w:val="22"/>
        </w:rPr>
      </w:pPr>
    </w:p>
    <w:p w14:paraId="2A60815F" w14:textId="77777777" w:rsidR="00D56A6C" w:rsidRDefault="00D56A6C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4B3029" w:rsidRPr="00431E17" w14:paraId="39F03B22" w14:textId="77777777" w:rsidTr="005D184D">
        <w:trPr>
          <w:jc w:val="center"/>
        </w:trPr>
        <w:tc>
          <w:tcPr>
            <w:tcW w:w="9779" w:type="dxa"/>
            <w:shd w:val="clear" w:color="auto" w:fill="F3F3F3"/>
          </w:tcPr>
          <w:p w14:paraId="534FDD79" w14:textId="77777777" w:rsidR="004B3029" w:rsidRPr="00431E17" w:rsidRDefault="00CC2CA9" w:rsidP="008825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="004B3029" w:rsidRPr="00431E1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</w:t>
            </w:r>
            <w:r w:rsidR="008825ED">
              <w:rPr>
                <w:rFonts w:ascii="Arial" w:hAnsi="Arial" w:cs="Arial"/>
                <w:b/>
                <w:bCs/>
                <w:sz w:val="22"/>
                <w:szCs w:val="22"/>
              </w:rPr>
              <w:t>Premissas</w:t>
            </w:r>
          </w:p>
        </w:tc>
      </w:tr>
      <w:tr w:rsidR="004B3029" w:rsidRPr="00431E17" w14:paraId="42FD1622" w14:textId="77777777" w:rsidTr="005D184D">
        <w:trPr>
          <w:trHeight w:val="473"/>
          <w:jc w:val="center"/>
        </w:trPr>
        <w:tc>
          <w:tcPr>
            <w:tcW w:w="9779" w:type="dxa"/>
          </w:tcPr>
          <w:p w14:paraId="50194877" w14:textId="77777777" w:rsidR="00584A09" w:rsidRDefault="00584A09" w:rsidP="001F6CC1">
            <w:pPr>
              <w:jc w:val="both"/>
              <w:rPr>
                <w:rFonts w:asciiTheme="minorHAnsi" w:eastAsia="Ubuntu" w:hAnsiTheme="minorHAnsi" w:cs="Ubuntu"/>
                <w:sz w:val="22"/>
                <w:szCs w:val="22"/>
              </w:rPr>
            </w:pPr>
          </w:p>
          <w:p w14:paraId="74FDD126" w14:textId="77777777" w:rsidR="004B3029" w:rsidRPr="004C3C83" w:rsidRDefault="004C3C83" w:rsidP="001F6CC1">
            <w:pPr>
              <w:jc w:val="both"/>
              <w:rPr>
                <w:rFonts w:asciiTheme="minorHAnsi" w:eastAsia="Ubuntu" w:hAnsiTheme="minorHAnsi" w:cs="Ubuntu"/>
                <w:sz w:val="22"/>
                <w:szCs w:val="22"/>
              </w:rPr>
            </w:pPr>
            <w:r w:rsidRPr="004C3C83">
              <w:rPr>
                <w:rFonts w:asciiTheme="minorHAnsi" w:eastAsia="Ubuntu" w:hAnsiTheme="minorHAnsi" w:cs="Ubuntu"/>
                <w:sz w:val="22"/>
                <w:szCs w:val="22"/>
              </w:rPr>
              <w:t>- 04 horas por dia para tempo útil de trabalho;</w:t>
            </w:r>
          </w:p>
          <w:p w14:paraId="484D896D" w14:textId="77777777" w:rsidR="004C3C83" w:rsidRPr="004C3C83" w:rsidRDefault="004C3C83" w:rsidP="001F6CC1">
            <w:pPr>
              <w:jc w:val="both"/>
              <w:rPr>
                <w:rFonts w:asciiTheme="minorHAnsi" w:eastAsia="Ubuntu" w:hAnsiTheme="minorHAnsi" w:cs="Ubuntu"/>
                <w:sz w:val="22"/>
                <w:szCs w:val="22"/>
              </w:rPr>
            </w:pPr>
            <w:r w:rsidRPr="004C3C83">
              <w:rPr>
                <w:rFonts w:asciiTheme="minorHAnsi" w:eastAsia="Ubuntu" w:hAnsiTheme="minorHAnsi" w:cs="Ubuntu"/>
                <w:sz w:val="22"/>
                <w:szCs w:val="22"/>
              </w:rPr>
              <w:t xml:space="preserve">- </w:t>
            </w:r>
            <w:proofErr w:type="gramStart"/>
            <w:r w:rsidRPr="004C3C83">
              <w:rPr>
                <w:rFonts w:asciiTheme="minorHAnsi" w:eastAsia="Ubuntu" w:hAnsiTheme="minorHAnsi" w:cs="Ubuntu"/>
                <w:sz w:val="22"/>
                <w:szCs w:val="22"/>
              </w:rPr>
              <w:t>01 semana</w:t>
            </w:r>
            <w:proofErr w:type="gramEnd"/>
            <w:r w:rsidRPr="004C3C83">
              <w:rPr>
                <w:rFonts w:asciiTheme="minorHAnsi" w:eastAsia="Ubuntu" w:hAnsiTheme="minorHAnsi" w:cs="Ubuntu"/>
                <w:sz w:val="22"/>
                <w:szCs w:val="22"/>
              </w:rPr>
              <w:t xml:space="preserve"> (mínimo) para duração de cada Sprint, revendo o aumento do prazo conforme necessidade;</w:t>
            </w:r>
          </w:p>
          <w:p w14:paraId="619E06B8" w14:textId="77777777" w:rsidR="004C3C83" w:rsidRPr="004C3C83" w:rsidRDefault="004C3C83" w:rsidP="004C3C83">
            <w:pPr>
              <w:jc w:val="both"/>
              <w:rPr>
                <w:rFonts w:asciiTheme="minorHAnsi" w:hAnsiTheme="minorHAnsi" w:cs="Arial"/>
                <w:iCs/>
                <w:sz w:val="22"/>
                <w:szCs w:val="22"/>
              </w:rPr>
            </w:pPr>
            <w:r w:rsidRPr="004C3C83">
              <w:rPr>
                <w:rFonts w:asciiTheme="minorHAnsi" w:hAnsiTheme="minorHAnsi" w:cs="Arial"/>
                <w:iCs/>
                <w:sz w:val="22"/>
                <w:szCs w:val="22"/>
              </w:rPr>
              <w:t xml:space="preserve">- Reuniões </w:t>
            </w:r>
            <w:r w:rsidR="00504D1E">
              <w:rPr>
                <w:rFonts w:asciiTheme="minorHAnsi" w:hAnsiTheme="minorHAnsi" w:cs="Arial"/>
                <w:iCs/>
                <w:sz w:val="22"/>
                <w:szCs w:val="22"/>
              </w:rPr>
              <w:t>semanais</w:t>
            </w:r>
            <w:r w:rsidRPr="004C3C83">
              <w:rPr>
                <w:rFonts w:asciiTheme="minorHAnsi" w:hAnsiTheme="minorHAnsi" w:cs="Arial"/>
                <w:iCs/>
                <w:sz w:val="22"/>
                <w:szCs w:val="22"/>
              </w:rPr>
              <w:t xml:space="preserve"> com o </w:t>
            </w:r>
            <w:r w:rsidR="00504D1E">
              <w:rPr>
                <w:rFonts w:asciiTheme="minorHAnsi" w:hAnsiTheme="minorHAnsi" w:cs="Arial"/>
                <w:iCs/>
                <w:sz w:val="22"/>
                <w:szCs w:val="22"/>
              </w:rPr>
              <w:t>supervisor</w:t>
            </w:r>
            <w:r w:rsidRPr="004C3C83">
              <w:rPr>
                <w:rFonts w:asciiTheme="minorHAnsi" w:hAnsiTheme="minorHAnsi" w:cs="Arial"/>
                <w:iCs/>
                <w:sz w:val="22"/>
                <w:szCs w:val="22"/>
              </w:rPr>
              <w:t xml:space="preserve"> para </w:t>
            </w:r>
            <w:r w:rsidR="00F61391">
              <w:rPr>
                <w:rFonts w:asciiTheme="minorHAnsi" w:hAnsiTheme="minorHAnsi" w:cs="Arial"/>
                <w:iCs/>
                <w:sz w:val="22"/>
                <w:szCs w:val="22"/>
              </w:rPr>
              <w:t>acompanhamento</w:t>
            </w:r>
            <w:r w:rsidRPr="004C3C83">
              <w:rPr>
                <w:rFonts w:asciiTheme="minorHAnsi" w:hAnsiTheme="minorHAnsi" w:cs="Arial"/>
                <w:iCs/>
                <w:sz w:val="22"/>
                <w:szCs w:val="22"/>
              </w:rPr>
              <w:t>.</w:t>
            </w:r>
          </w:p>
          <w:p w14:paraId="06749ECF" w14:textId="77777777" w:rsidR="008825ED" w:rsidRPr="004C3C83" w:rsidRDefault="004B3029" w:rsidP="004C3C83">
            <w:pPr>
              <w:jc w:val="both"/>
              <w:rPr>
                <w:rFonts w:asciiTheme="minorHAnsi" w:hAnsiTheme="minorHAnsi" w:cs="Arial"/>
                <w:iCs/>
                <w:sz w:val="22"/>
                <w:szCs w:val="22"/>
              </w:rPr>
            </w:pPr>
            <w:r w:rsidRPr="004C3C83">
              <w:rPr>
                <w:rStyle w:val="apple-style-span"/>
                <w:rFonts w:asciiTheme="minorHAnsi" w:hAnsiTheme="minorHAnsi"/>
                <w:sz w:val="22"/>
                <w:szCs w:val="22"/>
              </w:rPr>
              <w:t xml:space="preserve">          </w:t>
            </w:r>
          </w:p>
        </w:tc>
      </w:tr>
    </w:tbl>
    <w:p w14:paraId="0246F344" w14:textId="77777777" w:rsidR="00BD73BD" w:rsidRDefault="00BD73BD" w:rsidP="00113891">
      <w:pPr>
        <w:rPr>
          <w:rFonts w:ascii="Arial" w:hAnsi="Arial" w:cs="Arial"/>
          <w:sz w:val="22"/>
          <w:szCs w:val="22"/>
        </w:rPr>
      </w:pPr>
    </w:p>
    <w:p w14:paraId="76EF342B" w14:textId="77777777" w:rsidR="00D56A6C" w:rsidRPr="00431E17" w:rsidRDefault="00D56A6C" w:rsidP="00113891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113891" w:rsidRPr="00431E17" w14:paraId="18D223F4" w14:textId="77777777" w:rsidTr="005D184D">
        <w:trPr>
          <w:jc w:val="center"/>
        </w:trPr>
        <w:tc>
          <w:tcPr>
            <w:tcW w:w="9779" w:type="dxa"/>
            <w:shd w:val="clear" w:color="auto" w:fill="F3F3F3"/>
          </w:tcPr>
          <w:p w14:paraId="51B145DE" w14:textId="77777777" w:rsidR="00113891" w:rsidRPr="00431E17" w:rsidRDefault="00D56A6C" w:rsidP="00F23CD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Pr="00431E1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</w:t>
            </w:r>
            <w:r w:rsidR="00113891" w:rsidRPr="00431E17">
              <w:rPr>
                <w:rFonts w:ascii="Arial" w:hAnsi="Arial" w:cs="Arial"/>
                <w:b/>
                <w:bCs/>
                <w:sz w:val="22"/>
                <w:szCs w:val="22"/>
              </w:rPr>
              <w:t>Restrições</w:t>
            </w:r>
          </w:p>
        </w:tc>
      </w:tr>
      <w:tr w:rsidR="00113891" w:rsidRPr="00CD1550" w14:paraId="29437823" w14:textId="77777777" w:rsidTr="005D184D">
        <w:trPr>
          <w:jc w:val="center"/>
        </w:trPr>
        <w:tc>
          <w:tcPr>
            <w:tcW w:w="9779" w:type="dxa"/>
          </w:tcPr>
          <w:p w14:paraId="50B9F3FF" w14:textId="77777777" w:rsidR="00584A09" w:rsidRDefault="00584A09" w:rsidP="00640705">
            <w:pPr>
              <w:tabs>
                <w:tab w:val="center" w:pos="4860"/>
              </w:tabs>
              <w:jc w:val="both"/>
              <w:rPr>
                <w:rFonts w:asciiTheme="minorHAnsi" w:hAnsiTheme="minorHAnsi" w:cs="Arial"/>
                <w:iCs/>
                <w:sz w:val="22"/>
                <w:szCs w:val="22"/>
              </w:rPr>
            </w:pPr>
          </w:p>
          <w:p w14:paraId="08D26BDC" w14:textId="77777777" w:rsidR="00640705" w:rsidRDefault="004C3C83" w:rsidP="00640705">
            <w:pPr>
              <w:tabs>
                <w:tab w:val="center" w:pos="4860"/>
              </w:tabs>
              <w:jc w:val="both"/>
              <w:rPr>
                <w:rFonts w:asciiTheme="minorHAnsi" w:hAnsiTheme="minorHAnsi" w:cs="Arial"/>
                <w:iCs/>
                <w:sz w:val="22"/>
                <w:szCs w:val="22"/>
              </w:rPr>
            </w:pPr>
            <w:r>
              <w:rPr>
                <w:rFonts w:asciiTheme="minorHAnsi" w:hAnsiTheme="minorHAnsi" w:cs="Arial"/>
                <w:iCs/>
                <w:sz w:val="22"/>
                <w:szCs w:val="22"/>
              </w:rPr>
              <w:t>- O projeto deve ser feito nas instalações da Fábrica;</w:t>
            </w:r>
          </w:p>
          <w:p w14:paraId="0B8091D2" w14:textId="6F53435B" w:rsidR="004C3C83" w:rsidRDefault="004C3C83" w:rsidP="00640705">
            <w:pPr>
              <w:tabs>
                <w:tab w:val="center" w:pos="4860"/>
              </w:tabs>
              <w:jc w:val="both"/>
              <w:rPr>
                <w:rFonts w:asciiTheme="minorHAnsi" w:hAnsiTheme="minorHAnsi" w:cs="Arial"/>
                <w:iCs/>
                <w:sz w:val="22"/>
                <w:szCs w:val="22"/>
              </w:rPr>
            </w:pPr>
            <w:r>
              <w:rPr>
                <w:rFonts w:asciiTheme="minorHAnsi" w:hAnsiTheme="minorHAnsi" w:cs="Arial"/>
                <w:iCs/>
                <w:sz w:val="22"/>
                <w:szCs w:val="22"/>
              </w:rPr>
              <w:t>- Tempo mínimo de trabalho de 03 horas por dia;</w:t>
            </w:r>
          </w:p>
          <w:p w14:paraId="684BE128" w14:textId="1E62C549" w:rsidR="00B64258" w:rsidRDefault="00B64258" w:rsidP="00640705">
            <w:pPr>
              <w:tabs>
                <w:tab w:val="center" w:pos="4860"/>
              </w:tabs>
              <w:jc w:val="both"/>
              <w:rPr>
                <w:rFonts w:asciiTheme="minorHAnsi" w:hAnsiTheme="minorHAnsi" w:cs="Arial"/>
                <w:iCs/>
                <w:sz w:val="22"/>
                <w:szCs w:val="22"/>
              </w:rPr>
            </w:pPr>
            <w:r>
              <w:rPr>
                <w:rFonts w:asciiTheme="minorHAnsi" w:hAnsiTheme="minorHAnsi" w:cs="Arial"/>
                <w:iCs/>
                <w:sz w:val="22"/>
                <w:szCs w:val="22"/>
              </w:rPr>
              <w:t xml:space="preserve">- Utilizar como </w:t>
            </w:r>
            <w:proofErr w:type="spellStart"/>
            <w:r>
              <w:rPr>
                <w:rFonts w:asciiTheme="minorHAnsi" w:hAnsiTheme="minorHAnsi" w:cs="Arial"/>
                <w:iCs/>
                <w:sz w:val="22"/>
                <w:szCs w:val="22"/>
              </w:rPr>
              <w:t>engine</w:t>
            </w:r>
            <w:proofErr w:type="spellEnd"/>
            <w:r>
              <w:rPr>
                <w:rFonts w:asciiTheme="minorHAnsi" w:hAnsiTheme="minorHAnsi" w:cs="Arial"/>
                <w:iCs/>
                <w:sz w:val="22"/>
                <w:szCs w:val="22"/>
              </w:rPr>
              <w:t xml:space="preserve"> o </w:t>
            </w:r>
            <w:proofErr w:type="spellStart"/>
            <w:r>
              <w:rPr>
                <w:rFonts w:asciiTheme="minorHAnsi" w:hAnsiTheme="minorHAnsi" w:cs="Arial"/>
                <w:iCs/>
                <w:sz w:val="22"/>
                <w:szCs w:val="22"/>
              </w:rPr>
              <w:t>Unity</w:t>
            </w:r>
            <w:proofErr w:type="spellEnd"/>
            <w:r>
              <w:rPr>
                <w:rFonts w:asciiTheme="minorHAnsi" w:hAnsiTheme="minorHAnsi" w:cs="Arial"/>
                <w:iCs/>
                <w:sz w:val="22"/>
                <w:szCs w:val="22"/>
              </w:rPr>
              <w:t xml:space="preserve"> 3D.</w:t>
            </w:r>
          </w:p>
          <w:p w14:paraId="5E66CFEC" w14:textId="77777777" w:rsidR="00640705" w:rsidRPr="00640705" w:rsidRDefault="00640705" w:rsidP="00F61391">
            <w:pPr>
              <w:tabs>
                <w:tab w:val="center" w:pos="4860"/>
              </w:tabs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</w:tbl>
    <w:p w14:paraId="1C64A3AB" w14:textId="77777777" w:rsidR="00D60276" w:rsidRDefault="00D60276"/>
    <w:p w14:paraId="5BE79F80" w14:textId="77777777" w:rsidR="00D56A6C" w:rsidRDefault="00D56A6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592C6A" w:rsidRPr="00431E17" w14:paraId="03D7BB80" w14:textId="77777777" w:rsidTr="005D184D">
        <w:trPr>
          <w:jc w:val="center"/>
        </w:trPr>
        <w:tc>
          <w:tcPr>
            <w:tcW w:w="9779" w:type="dxa"/>
            <w:shd w:val="clear" w:color="auto" w:fill="F3F3F3"/>
          </w:tcPr>
          <w:p w14:paraId="5FDEDD2C" w14:textId="77777777" w:rsidR="00592C6A" w:rsidRPr="00431E17" w:rsidRDefault="00CC2CA9" w:rsidP="00F23CD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="00B23A05" w:rsidRPr="00431E1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</w:t>
            </w:r>
            <w:r w:rsidR="00592C6A" w:rsidRPr="00431E17">
              <w:rPr>
                <w:rFonts w:ascii="Arial" w:hAnsi="Arial" w:cs="Arial"/>
                <w:b/>
                <w:bCs/>
                <w:sz w:val="22"/>
                <w:szCs w:val="22"/>
              </w:rPr>
              <w:t>Riscos</w:t>
            </w:r>
          </w:p>
        </w:tc>
      </w:tr>
      <w:tr w:rsidR="00592C6A" w:rsidRPr="002E59B2" w14:paraId="420E187F" w14:textId="77777777" w:rsidTr="005D184D">
        <w:trPr>
          <w:jc w:val="center"/>
        </w:trPr>
        <w:tc>
          <w:tcPr>
            <w:tcW w:w="9779" w:type="dxa"/>
          </w:tcPr>
          <w:p w14:paraId="0640E12A" w14:textId="77777777" w:rsidR="002E59B2" w:rsidRDefault="002E59B2" w:rsidP="002E59B2">
            <w:pPr>
              <w:rPr>
                <w:rFonts w:asciiTheme="minorHAnsi" w:hAnsiTheme="minorHAnsi" w:cs="Arial"/>
                <w:iCs/>
                <w:sz w:val="22"/>
                <w:szCs w:val="22"/>
              </w:rPr>
            </w:pPr>
          </w:p>
          <w:p w14:paraId="020ABC90" w14:textId="77777777" w:rsidR="00584A09" w:rsidRDefault="00584A09" w:rsidP="002E59B2">
            <w:pPr>
              <w:rPr>
                <w:rFonts w:asciiTheme="minorHAnsi" w:hAnsiTheme="minorHAnsi" w:cs="Arial"/>
                <w:iCs/>
                <w:sz w:val="22"/>
                <w:szCs w:val="22"/>
              </w:rPr>
            </w:pPr>
            <w:r>
              <w:rPr>
                <w:rFonts w:asciiTheme="minorHAnsi" w:hAnsiTheme="minorHAnsi" w:cs="Arial"/>
                <w:iCs/>
                <w:sz w:val="22"/>
                <w:szCs w:val="22"/>
              </w:rPr>
              <w:t>- Atraso na entrega do projeto;</w:t>
            </w:r>
          </w:p>
          <w:p w14:paraId="70F08B8B" w14:textId="77777777" w:rsidR="00584A09" w:rsidRDefault="00584A09" w:rsidP="002E59B2">
            <w:pPr>
              <w:rPr>
                <w:rFonts w:asciiTheme="minorHAnsi" w:hAnsiTheme="minorHAnsi" w:cs="Arial"/>
                <w:iCs/>
                <w:sz w:val="22"/>
                <w:szCs w:val="22"/>
              </w:rPr>
            </w:pPr>
            <w:r>
              <w:rPr>
                <w:rFonts w:asciiTheme="minorHAnsi" w:hAnsiTheme="minorHAnsi" w:cs="Arial"/>
                <w:iCs/>
                <w:sz w:val="22"/>
                <w:szCs w:val="22"/>
              </w:rPr>
              <w:t>- Não compreensão do escopo por parte da equipe;</w:t>
            </w:r>
          </w:p>
          <w:p w14:paraId="57264C48" w14:textId="77777777" w:rsidR="00584A09" w:rsidRDefault="00584A09" w:rsidP="002E59B2">
            <w:pPr>
              <w:rPr>
                <w:rFonts w:asciiTheme="minorHAnsi" w:hAnsiTheme="minorHAnsi" w:cs="Arial"/>
                <w:iCs/>
                <w:sz w:val="22"/>
                <w:szCs w:val="22"/>
              </w:rPr>
            </w:pPr>
            <w:r>
              <w:rPr>
                <w:rFonts w:asciiTheme="minorHAnsi" w:hAnsiTheme="minorHAnsi" w:cs="Arial"/>
                <w:iCs/>
                <w:sz w:val="22"/>
                <w:szCs w:val="22"/>
              </w:rPr>
              <w:t>- Carência de mão de obra (em caso de faltas);</w:t>
            </w:r>
          </w:p>
          <w:p w14:paraId="73494F94" w14:textId="77777777" w:rsidR="003F063C" w:rsidRDefault="00584A09" w:rsidP="00584A09">
            <w:pPr>
              <w:rPr>
                <w:rFonts w:asciiTheme="minorHAnsi" w:hAnsiTheme="minorHAnsi" w:cs="Arial"/>
                <w:iCs/>
                <w:sz w:val="22"/>
                <w:szCs w:val="22"/>
              </w:rPr>
            </w:pPr>
            <w:r>
              <w:rPr>
                <w:rFonts w:asciiTheme="minorHAnsi" w:hAnsiTheme="minorHAnsi" w:cs="Arial"/>
                <w:iCs/>
                <w:sz w:val="22"/>
                <w:szCs w:val="22"/>
              </w:rPr>
              <w:t>- Equipe desmotivada.</w:t>
            </w:r>
            <w:r w:rsidR="00157682">
              <w:rPr>
                <w:rFonts w:asciiTheme="minorHAnsi" w:hAnsiTheme="minorHAnsi" w:cs="Arial"/>
                <w:iCs/>
                <w:sz w:val="22"/>
                <w:szCs w:val="22"/>
              </w:rPr>
              <w:t xml:space="preserve">          </w:t>
            </w:r>
            <w:r w:rsidR="00074CB6">
              <w:rPr>
                <w:rFonts w:asciiTheme="minorHAnsi" w:hAnsiTheme="minorHAnsi" w:cs="Arial"/>
                <w:iCs/>
                <w:sz w:val="22"/>
                <w:szCs w:val="22"/>
              </w:rPr>
              <w:t xml:space="preserve">          </w:t>
            </w:r>
          </w:p>
          <w:p w14:paraId="5E7ED068" w14:textId="77777777" w:rsidR="002E59B2" w:rsidRPr="002E59B2" w:rsidRDefault="002E59B2" w:rsidP="002E59B2">
            <w:pPr>
              <w:rPr>
                <w:rFonts w:asciiTheme="minorHAnsi" w:hAnsiTheme="minorHAnsi" w:cs="Arial"/>
                <w:iCs/>
                <w:sz w:val="22"/>
                <w:szCs w:val="22"/>
              </w:rPr>
            </w:pPr>
          </w:p>
        </w:tc>
      </w:tr>
    </w:tbl>
    <w:p w14:paraId="31CE9D80" w14:textId="77777777" w:rsidR="00D60276" w:rsidRDefault="00D60276">
      <w:pPr>
        <w:rPr>
          <w:rFonts w:ascii="Arial" w:hAnsi="Arial" w:cs="Arial"/>
          <w:sz w:val="22"/>
          <w:szCs w:val="22"/>
        </w:rPr>
      </w:pPr>
    </w:p>
    <w:p w14:paraId="5E7CF76A" w14:textId="77777777" w:rsidR="00D56A6C" w:rsidRDefault="00D56A6C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670155" w:rsidRPr="00431E17" w14:paraId="73924703" w14:textId="77777777" w:rsidTr="005D184D">
        <w:trPr>
          <w:jc w:val="center"/>
        </w:trPr>
        <w:tc>
          <w:tcPr>
            <w:tcW w:w="9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EAEAEA" w:fill="EAEAEA"/>
          </w:tcPr>
          <w:p w14:paraId="7B2C7505" w14:textId="77777777" w:rsidR="00670155" w:rsidRPr="00431E17" w:rsidRDefault="00CC2CA9" w:rsidP="0088730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="00B23A05" w:rsidRPr="00431E1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</w:t>
            </w:r>
            <w:r w:rsidR="00C36308">
              <w:rPr>
                <w:rFonts w:ascii="Arial" w:hAnsi="Arial" w:cs="Arial"/>
                <w:b/>
                <w:bCs/>
                <w:sz w:val="22"/>
                <w:szCs w:val="22"/>
              </w:rPr>
              <w:t>Documentos de Referência</w:t>
            </w:r>
          </w:p>
        </w:tc>
      </w:tr>
      <w:tr w:rsidR="00670155" w:rsidRPr="008825ED" w14:paraId="71DA6E64" w14:textId="77777777" w:rsidTr="005D184D">
        <w:trPr>
          <w:jc w:val="center"/>
        </w:trPr>
        <w:tc>
          <w:tcPr>
            <w:tcW w:w="9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2437" w14:textId="77777777" w:rsidR="008825ED" w:rsidRDefault="008825ED" w:rsidP="008825ED">
            <w:pPr>
              <w:rPr>
                <w:rFonts w:asciiTheme="minorHAnsi" w:hAnsiTheme="minorHAnsi" w:cs="Arial"/>
                <w:iCs/>
                <w:sz w:val="22"/>
                <w:szCs w:val="22"/>
              </w:rPr>
            </w:pPr>
          </w:p>
          <w:p w14:paraId="1F694200" w14:textId="77777777" w:rsidR="00CB6A6B" w:rsidRPr="00956C36" w:rsidRDefault="00CB6A6B" w:rsidP="008825ED">
            <w:pPr>
              <w:rPr>
                <w:rFonts w:asciiTheme="minorHAnsi" w:hAnsiTheme="minorHAnsi" w:cs="Arial"/>
                <w:iCs/>
                <w:sz w:val="22"/>
                <w:szCs w:val="22"/>
              </w:rPr>
            </w:pPr>
            <w:r>
              <w:rPr>
                <w:rFonts w:asciiTheme="minorHAnsi" w:hAnsiTheme="minorHAnsi" w:cs="Arial"/>
                <w:iCs/>
                <w:sz w:val="22"/>
                <w:szCs w:val="22"/>
              </w:rPr>
              <w:t>-</w:t>
            </w:r>
            <w:r w:rsidR="00634529">
              <w:rPr>
                <w:rFonts w:asciiTheme="minorHAnsi" w:hAnsiTheme="minorHAnsi" w:cs="Arial"/>
                <w:iCs/>
                <w:sz w:val="22"/>
                <w:szCs w:val="22"/>
              </w:rPr>
              <w:t xml:space="preserve"> Não se aplica.</w:t>
            </w:r>
          </w:p>
          <w:p w14:paraId="2415C2AF" w14:textId="77777777" w:rsidR="009B0365" w:rsidRPr="009B0365" w:rsidRDefault="009B0365" w:rsidP="0056374C">
            <w:pPr>
              <w:spacing w:before="100" w:beforeAutospacing="1" w:after="100" w:afterAutospacing="1"/>
              <w:jc w:val="both"/>
              <w:rPr>
                <w:rFonts w:asciiTheme="minorHAnsi" w:hAnsiTheme="minorHAnsi"/>
                <w:sz w:val="8"/>
                <w:szCs w:val="8"/>
              </w:rPr>
            </w:pPr>
          </w:p>
        </w:tc>
      </w:tr>
    </w:tbl>
    <w:p w14:paraId="63C9E2B8" w14:textId="77777777" w:rsidR="00D60276" w:rsidRDefault="00D60276" w:rsidP="00F0537D">
      <w:pPr>
        <w:spacing w:before="120" w:after="120"/>
        <w:jc w:val="both"/>
        <w:rPr>
          <w:rFonts w:ascii="Arial" w:hAnsi="Arial" w:cs="Arial"/>
          <w:b/>
          <w:sz w:val="22"/>
          <w:szCs w:val="22"/>
        </w:rPr>
      </w:pPr>
    </w:p>
    <w:p w14:paraId="530B985D" w14:textId="77777777" w:rsidR="00F0537D" w:rsidRDefault="00CC2CA9" w:rsidP="00F0537D">
      <w:pPr>
        <w:spacing w:before="12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11</w:t>
      </w:r>
      <w:r w:rsidR="0003456A" w:rsidRPr="0003456A">
        <w:rPr>
          <w:rFonts w:ascii="Arial" w:hAnsi="Arial" w:cs="Arial"/>
          <w:b/>
          <w:sz w:val="22"/>
          <w:szCs w:val="22"/>
        </w:rPr>
        <w:t xml:space="preserve">. </w:t>
      </w:r>
      <w:r w:rsidR="00F0537D" w:rsidRPr="0003456A">
        <w:rPr>
          <w:rFonts w:ascii="Arial" w:hAnsi="Arial" w:cs="Arial"/>
          <w:b/>
          <w:sz w:val="22"/>
          <w:szCs w:val="22"/>
        </w:rPr>
        <w:t>Aprovação</w:t>
      </w:r>
    </w:p>
    <w:p w14:paraId="7EE11AB9" w14:textId="77777777" w:rsidR="00CC2CA9" w:rsidRDefault="00CC2CA9" w:rsidP="00F0537D">
      <w:pPr>
        <w:spacing w:before="120" w:after="120"/>
        <w:jc w:val="both"/>
        <w:rPr>
          <w:rFonts w:ascii="Arial" w:hAnsi="Arial" w:cs="Arial"/>
          <w:b/>
          <w:sz w:val="22"/>
          <w:szCs w:val="22"/>
        </w:rPr>
      </w:pPr>
    </w:p>
    <w:p w14:paraId="1CCB1D7A" w14:textId="77777777" w:rsidR="00CC2CA9" w:rsidRDefault="00CC2CA9" w:rsidP="00F0537D">
      <w:pPr>
        <w:spacing w:before="120" w:after="120"/>
        <w:jc w:val="both"/>
        <w:rPr>
          <w:rFonts w:ascii="Arial" w:hAnsi="Arial" w:cs="Arial"/>
          <w:b/>
          <w:sz w:val="22"/>
          <w:szCs w:val="22"/>
        </w:rPr>
      </w:pPr>
    </w:p>
    <w:p w14:paraId="373684F2" w14:textId="77777777" w:rsidR="002B05FF" w:rsidRDefault="00494621" w:rsidP="00CB6A6B">
      <w:pPr>
        <w:spacing w:before="120" w:after="12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João Pessoa</w:t>
      </w:r>
      <w:r w:rsidR="002B05FF">
        <w:rPr>
          <w:rFonts w:ascii="Arial" w:hAnsi="Arial" w:cs="Arial"/>
          <w:sz w:val="22"/>
          <w:szCs w:val="22"/>
        </w:rPr>
        <w:t xml:space="preserve">, </w:t>
      </w:r>
      <w:r w:rsidR="00634529">
        <w:rPr>
          <w:rFonts w:ascii="Arial" w:hAnsi="Arial" w:cs="Arial"/>
          <w:sz w:val="22"/>
          <w:szCs w:val="22"/>
        </w:rPr>
        <w:t>16</w:t>
      </w:r>
      <w:r w:rsidR="002B05FF">
        <w:rPr>
          <w:rFonts w:ascii="Arial" w:hAnsi="Arial" w:cs="Arial"/>
          <w:sz w:val="22"/>
          <w:szCs w:val="22"/>
        </w:rPr>
        <w:t xml:space="preserve"> de</w:t>
      </w:r>
      <w:r w:rsidR="00CC2CA9">
        <w:rPr>
          <w:rFonts w:ascii="Arial" w:hAnsi="Arial" w:cs="Arial"/>
          <w:sz w:val="22"/>
          <w:szCs w:val="22"/>
        </w:rPr>
        <w:t xml:space="preserve"> </w:t>
      </w:r>
      <w:r w:rsidR="00634529">
        <w:rPr>
          <w:rFonts w:ascii="Arial" w:hAnsi="Arial" w:cs="Arial"/>
          <w:sz w:val="22"/>
          <w:szCs w:val="22"/>
        </w:rPr>
        <w:t>março</w:t>
      </w:r>
      <w:r w:rsidR="002B05FF">
        <w:rPr>
          <w:rFonts w:ascii="Arial" w:hAnsi="Arial" w:cs="Arial"/>
          <w:sz w:val="22"/>
          <w:szCs w:val="22"/>
        </w:rPr>
        <w:t xml:space="preserve"> de</w:t>
      </w:r>
      <w:r w:rsidR="0056374C">
        <w:rPr>
          <w:rFonts w:ascii="Arial" w:hAnsi="Arial" w:cs="Arial"/>
          <w:sz w:val="22"/>
          <w:szCs w:val="22"/>
        </w:rPr>
        <w:t xml:space="preserve"> 20</w:t>
      </w:r>
      <w:r w:rsidR="00CB6A6B">
        <w:rPr>
          <w:rFonts w:ascii="Arial" w:hAnsi="Arial" w:cs="Arial"/>
          <w:sz w:val="22"/>
          <w:szCs w:val="22"/>
        </w:rPr>
        <w:t>1</w:t>
      </w:r>
      <w:r w:rsidR="00634529">
        <w:rPr>
          <w:rFonts w:ascii="Arial" w:hAnsi="Arial" w:cs="Arial"/>
          <w:sz w:val="22"/>
          <w:szCs w:val="22"/>
        </w:rPr>
        <w:t>8</w:t>
      </w:r>
      <w:r w:rsidR="00CB6A6B">
        <w:rPr>
          <w:rFonts w:ascii="Arial" w:hAnsi="Arial" w:cs="Arial"/>
          <w:sz w:val="22"/>
          <w:szCs w:val="22"/>
        </w:rPr>
        <w:t>.</w:t>
      </w:r>
      <w:r w:rsidR="00295289">
        <w:rPr>
          <w:rFonts w:ascii="Arial" w:hAnsi="Arial" w:cs="Arial"/>
          <w:sz w:val="22"/>
          <w:szCs w:val="22"/>
        </w:rPr>
        <w:t xml:space="preserve"> </w:t>
      </w:r>
    </w:p>
    <w:p w14:paraId="41971786" w14:textId="77777777" w:rsidR="002B05FF" w:rsidRPr="002B05FF" w:rsidRDefault="002B05FF" w:rsidP="002B05FF">
      <w:pPr>
        <w:spacing w:before="120" w:after="120"/>
        <w:jc w:val="center"/>
        <w:rPr>
          <w:rFonts w:ascii="Arial" w:hAnsi="Arial" w:cs="Arial"/>
          <w:sz w:val="22"/>
          <w:szCs w:val="22"/>
        </w:rPr>
      </w:pPr>
    </w:p>
    <w:p w14:paraId="5C6E40D3" w14:textId="77777777" w:rsidR="00F0537D" w:rsidRPr="00431E17" w:rsidRDefault="00F0537D" w:rsidP="00F0537D">
      <w:pPr>
        <w:spacing w:before="120" w:after="120"/>
        <w:jc w:val="center"/>
        <w:rPr>
          <w:rFonts w:ascii="Arial" w:hAnsi="Arial" w:cs="Arial"/>
          <w:sz w:val="22"/>
          <w:szCs w:val="22"/>
        </w:rPr>
      </w:pPr>
      <w:r w:rsidRPr="00431E17">
        <w:rPr>
          <w:rFonts w:ascii="Arial" w:hAnsi="Arial" w:cs="Arial"/>
          <w:sz w:val="22"/>
          <w:szCs w:val="22"/>
        </w:rPr>
        <w:t>________________________________</w:t>
      </w:r>
      <w:r w:rsidR="00CC2CA9">
        <w:rPr>
          <w:rFonts w:ascii="Arial" w:hAnsi="Arial" w:cs="Arial"/>
          <w:sz w:val="22"/>
          <w:szCs w:val="22"/>
        </w:rPr>
        <w:t xml:space="preserve">         </w:t>
      </w:r>
      <w:r w:rsidR="00CC2CA9" w:rsidRPr="00431E17">
        <w:rPr>
          <w:rFonts w:ascii="Arial" w:hAnsi="Arial" w:cs="Arial"/>
          <w:sz w:val="22"/>
          <w:szCs w:val="22"/>
        </w:rPr>
        <w:t>________________________________</w:t>
      </w:r>
    </w:p>
    <w:p w14:paraId="0CB9D3FE" w14:textId="77777777" w:rsidR="00F0537D" w:rsidRPr="00431E17" w:rsidRDefault="00CB6A6B" w:rsidP="00CB6A6B">
      <w:pPr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</w:t>
      </w:r>
      <w:r w:rsidR="005A1683">
        <w:rPr>
          <w:rFonts w:ascii="Arial" w:hAnsi="Arial" w:cs="Arial"/>
          <w:sz w:val="22"/>
          <w:szCs w:val="22"/>
        </w:rPr>
        <w:t>Isaque Mendes Bezerra</w:t>
      </w:r>
      <w:r w:rsidR="00CC2CA9">
        <w:rPr>
          <w:rFonts w:ascii="Arial" w:hAnsi="Arial" w:cs="Arial"/>
          <w:sz w:val="22"/>
          <w:szCs w:val="22"/>
        </w:rPr>
        <w:t xml:space="preserve">                     </w:t>
      </w:r>
      <w:r>
        <w:rPr>
          <w:rFonts w:ascii="Arial" w:hAnsi="Arial" w:cs="Arial"/>
          <w:sz w:val="22"/>
          <w:szCs w:val="22"/>
        </w:rPr>
        <w:t xml:space="preserve">        </w:t>
      </w:r>
      <w:r w:rsidR="00CC2CA9">
        <w:rPr>
          <w:rFonts w:ascii="Arial" w:hAnsi="Arial" w:cs="Arial"/>
          <w:sz w:val="22"/>
          <w:szCs w:val="22"/>
        </w:rPr>
        <w:t xml:space="preserve">          </w:t>
      </w:r>
      <w:r w:rsidR="00AF49B0">
        <w:rPr>
          <w:rFonts w:ascii="Arial" w:hAnsi="Arial" w:cs="Arial"/>
          <w:sz w:val="22"/>
          <w:szCs w:val="22"/>
        </w:rPr>
        <w:t>XXXXXXXXXXXXXXXX</w:t>
      </w:r>
    </w:p>
    <w:p w14:paraId="50067BFB" w14:textId="77777777" w:rsidR="005154EA" w:rsidRDefault="00CB6A6B" w:rsidP="00CB6A6B">
      <w:pPr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</w:t>
      </w:r>
      <w:r w:rsidR="00CC2CA9">
        <w:rPr>
          <w:rFonts w:ascii="Arial" w:hAnsi="Arial" w:cs="Arial"/>
          <w:sz w:val="22"/>
          <w:szCs w:val="22"/>
        </w:rPr>
        <w:t xml:space="preserve">Gerente de Projetos                          </w:t>
      </w:r>
      <w:r>
        <w:rPr>
          <w:rFonts w:ascii="Arial" w:hAnsi="Arial" w:cs="Arial"/>
          <w:sz w:val="22"/>
          <w:szCs w:val="22"/>
        </w:rPr>
        <w:t xml:space="preserve">   </w:t>
      </w:r>
      <w:r w:rsidR="00CC2CA9">
        <w:rPr>
          <w:rFonts w:ascii="Arial" w:hAnsi="Arial" w:cs="Arial"/>
          <w:sz w:val="22"/>
          <w:szCs w:val="22"/>
        </w:rPr>
        <w:t xml:space="preserve">          Diretor Fábrica de Software</w:t>
      </w:r>
    </w:p>
    <w:sectPr w:rsidR="005154EA" w:rsidSect="00431E17">
      <w:headerReference w:type="even" r:id="rId8"/>
      <w:headerReference w:type="default" r:id="rId9"/>
      <w:headerReference w:type="first" r:id="rId10"/>
      <w:footnotePr>
        <w:pos w:val="beneathText"/>
      </w:footnotePr>
      <w:pgSz w:w="11907" w:h="16840" w:code="9"/>
      <w:pgMar w:top="811" w:right="92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A4F80" w14:textId="77777777" w:rsidR="005A05AD" w:rsidRDefault="005A05AD">
      <w:r>
        <w:separator/>
      </w:r>
    </w:p>
  </w:endnote>
  <w:endnote w:type="continuationSeparator" w:id="0">
    <w:p w14:paraId="63BA3A12" w14:textId="77777777" w:rsidR="005A05AD" w:rsidRDefault="005A0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Ubuntu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31418" w14:textId="77777777" w:rsidR="005A05AD" w:rsidRDefault="005A05AD">
      <w:r>
        <w:separator/>
      </w:r>
    </w:p>
  </w:footnote>
  <w:footnote w:type="continuationSeparator" w:id="0">
    <w:p w14:paraId="7A675060" w14:textId="77777777" w:rsidR="005A05AD" w:rsidRDefault="005A05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C29D9" w14:textId="77777777" w:rsidR="00FC2FDC" w:rsidRDefault="005A05AD">
    <w:pPr>
      <w:pStyle w:val="Cabealho"/>
    </w:pPr>
    <w:r>
      <w:rPr>
        <w:noProof/>
      </w:rPr>
      <w:pict w14:anchorId="354655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76876" o:spid="_x0000_s2068" type="#_x0000_t136" style="position:absolute;margin-left:0;margin-top:0;width:540pt;height:154.25pt;rotation:315;z-index:-251657216;mso-position-horizontal:center;mso-position-horizontal-relative:margin;mso-position-vertical:center;mso-position-vertical-relative:margin" o:allowincell="f" fillcolor="#7f7f7f" stroked="f">
          <v:fill opacity=".5"/>
          <v:textpath style="font-family:&quot;Arial&quot;;font-size:1pt" string="DRAFT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108" w:type="dxa"/>
      <w:tblBorders>
        <w:bottom w:val="single" w:sz="4" w:space="0" w:color="auto"/>
        <w:insideH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85"/>
      <w:gridCol w:w="2693"/>
      <w:gridCol w:w="2552"/>
      <w:gridCol w:w="2490"/>
    </w:tblGrid>
    <w:tr w:rsidR="008F3DE8" w14:paraId="01D83A51" w14:textId="77777777" w:rsidTr="00521EDD">
      <w:trPr>
        <w:cantSplit/>
        <w:trHeight w:val="284"/>
      </w:trPr>
      <w:tc>
        <w:tcPr>
          <w:tcW w:w="1985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3A8259D6" w14:textId="77777777" w:rsidR="008F3DE8" w:rsidRDefault="008F3DE8" w:rsidP="008F3DE8">
          <w:pPr>
            <w:pStyle w:val="Cabealho"/>
            <w:tabs>
              <w:tab w:val="left" w:pos="7020"/>
              <w:tab w:val="right" w:pos="9990"/>
            </w:tabs>
            <w:ind w:left="-108" w:firstLine="108"/>
            <w:rPr>
              <w:rFonts w:ascii="Tahoma" w:hAnsi="Tahoma"/>
            </w:rPr>
          </w:pPr>
          <w:r>
            <w:rPr>
              <w:rFonts w:ascii="Tahoma" w:hAnsi="Tahoma"/>
              <w:noProof/>
            </w:rPr>
            <w:drawing>
              <wp:inline distT="0" distB="0" distL="0" distR="0" wp14:anchorId="664A7C77" wp14:editId="5295DC30">
                <wp:extent cx="1123950" cy="771525"/>
                <wp:effectExtent l="19050" t="0" r="0" b="0"/>
                <wp:docPr id="1" name="Imagem 1" descr="logomin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min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35BD2B01" w14:textId="77777777" w:rsidR="008F3DE8" w:rsidRDefault="008F3DE8" w:rsidP="008F3DE8">
          <w:pPr>
            <w:pStyle w:val="Cabealho"/>
            <w:tabs>
              <w:tab w:val="left" w:pos="7020"/>
              <w:tab w:val="right" w:pos="9990"/>
            </w:tabs>
            <w:spacing w:before="20" w:after="20"/>
            <w:rPr>
              <w:rFonts w:ascii="Arial" w:hAnsi="Arial" w:cs="Arial"/>
              <w:b/>
              <w:sz w:val="16"/>
              <w:szCs w:val="22"/>
            </w:rPr>
          </w:pPr>
          <w:r>
            <w:rPr>
              <w:rFonts w:ascii="Arial" w:hAnsi="Arial" w:cs="Arial"/>
              <w:b/>
              <w:sz w:val="16"/>
              <w:szCs w:val="22"/>
            </w:rPr>
            <w:t xml:space="preserve">Patrocinador: </w:t>
          </w:r>
        </w:p>
        <w:p w14:paraId="35278B0C" w14:textId="77777777" w:rsidR="008F3DE8" w:rsidRPr="00670155" w:rsidRDefault="008F3DE8" w:rsidP="008F3DE8">
          <w:pPr>
            <w:pStyle w:val="Cabealho"/>
            <w:tabs>
              <w:tab w:val="left" w:pos="7020"/>
              <w:tab w:val="right" w:pos="9990"/>
            </w:tabs>
            <w:spacing w:before="20" w:after="20"/>
            <w:rPr>
              <w:rFonts w:ascii="Arial" w:hAnsi="Arial" w:cs="Arial"/>
              <w:b/>
              <w:sz w:val="16"/>
              <w:szCs w:val="22"/>
            </w:rPr>
          </w:pPr>
        </w:p>
      </w:tc>
      <w:tc>
        <w:tcPr>
          <w:tcW w:w="2552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490E225A" w14:textId="77777777" w:rsidR="008F3DE8" w:rsidRDefault="008F3DE8" w:rsidP="008F3DE8">
          <w:pPr>
            <w:pStyle w:val="Cabealho"/>
            <w:tabs>
              <w:tab w:val="left" w:pos="7020"/>
              <w:tab w:val="right" w:pos="9990"/>
            </w:tabs>
            <w:spacing w:before="20" w:after="20"/>
            <w:rPr>
              <w:rFonts w:ascii="Tahoma" w:hAnsi="Tahoma"/>
              <w:sz w:val="16"/>
            </w:rPr>
          </w:pPr>
          <w:r>
            <w:rPr>
              <w:rFonts w:ascii="Arial" w:hAnsi="Arial" w:cs="Arial"/>
              <w:b/>
              <w:sz w:val="16"/>
              <w:szCs w:val="22"/>
            </w:rPr>
            <w:t>Código (Ano/Seq.):</w:t>
          </w:r>
          <w:r>
            <w:rPr>
              <w:rFonts w:ascii="Tahoma" w:hAnsi="Tahoma"/>
              <w:sz w:val="16"/>
            </w:rPr>
            <w:t xml:space="preserve"> </w:t>
          </w:r>
        </w:p>
        <w:p w14:paraId="3E48AC1D" w14:textId="77777777" w:rsidR="008F3DE8" w:rsidRPr="008F3DE8" w:rsidRDefault="008F3DE8" w:rsidP="008F3DE8">
          <w:pPr>
            <w:pStyle w:val="Cabealho"/>
            <w:tabs>
              <w:tab w:val="left" w:pos="7020"/>
              <w:tab w:val="right" w:pos="9990"/>
            </w:tabs>
            <w:spacing w:before="20" w:after="20"/>
            <w:rPr>
              <w:rFonts w:ascii="Tahoma" w:hAnsi="Tahoma"/>
              <w:bCs/>
              <w:sz w:val="16"/>
              <w:szCs w:val="16"/>
              <w:u w:val="single"/>
            </w:rPr>
          </w:pPr>
          <w:r w:rsidRPr="008F3DE8">
            <w:rPr>
              <w:rFonts w:ascii="Tahoma" w:hAnsi="Tahoma"/>
              <w:bCs/>
              <w:color w:val="1F497D" w:themeColor="text2"/>
              <w:sz w:val="16"/>
              <w:szCs w:val="16"/>
              <w:u w:val="single"/>
            </w:rPr>
            <w:t>PROJ-FAB2018.1-D&amp;C</w:t>
          </w:r>
        </w:p>
      </w:tc>
      <w:tc>
        <w:tcPr>
          <w:tcW w:w="249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04FFB113" w14:textId="77777777" w:rsidR="008F3DE8" w:rsidRDefault="008F3DE8" w:rsidP="008F3DE8">
          <w:pPr>
            <w:pStyle w:val="Cabealho"/>
            <w:tabs>
              <w:tab w:val="left" w:pos="7020"/>
              <w:tab w:val="right" w:pos="9990"/>
            </w:tabs>
            <w:spacing w:before="20" w:after="20"/>
            <w:rPr>
              <w:rFonts w:ascii="Arial" w:hAnsi="Arial" w:cs="Arial"/>
              <w:sz w:val="16"/>
              <w:szCs w:val="22"/>
            </w:rPr>
          </w:pPr>
          <w:r>
            <w:rPr>
              <w:rFonts w:ascii="Arial" w:hAnsi="Arial" w:cs="Arial"/>
              <w:b/>
              <w:sz w:val="16"/>
              <w:szCs w:val="22"/>
            </w:rPr>
            <w:t>Início:</w:t>
          </w:r>
          <w:r>
            <w:rPr>
              <w:rFonts w:ascii="Arial" w:hAnsi="Arial" w:cs="Arial"/>
              <w:sz w:val="16"/>
              <w:szCs w:val="22"/>
            </w:rPr>
            <w:t xml:space="preserve"> 05/03/2018</w:t>
          </w:r>
        </w:p>
        <w:p w14:paraId="6038E5E4" w14:textId="77777777" w:rsidR="008F3DE8" w:rsidRDefault="008F3DE8" w:rsidP="008F3DE8">
          <w:pPr>
            <w:pStyle w:val="Cabealho"/>
            <w:tabs>
              <w:tab w:val="left" w:pos="7020"/>
              <w:tab w:val="right" w:pos="9990"/>
            </w:tabs>
            <w:spacing w:before="20" w:after="20"/>
            <w:rPr>
              <w:rFonts w:ascii="Arial" w:hAnsi="Arial" w:cs="Arial"/>
              <w:b/>
              <w:sz w:val="16"/>
              <w:szCs w:val="22"/>
            </w:rPr>
          </w:pPr>
          <w:r w:rsidRPr="00670155">
            <w:rPr>
              <w:rFonts w:ascii="Arial" w:hAnsi="Arial" w:cs="Arial"/>
              <w:b/>
              <w:sz w:val="16"/>
              <w:szCs w:val="22"/>
            </w:rPr>
            <w:t>Término:</w:t>
          </w:r>
          <w:r>
            <w:rPr>
              <w:rFonts w:ascii="Arial" w:hAnsi="Arial" w:cs="Arial"/>
              <w:sz w:val="16"/>
              <w:szCs w:val="22"/>
            </w:rPr>
            <w:t xml:space="preserve"> 15/06/2018</w:t>
          </w:r>
        </w:p>
      </w:tc>
    </w:tr>
    <w:tr w:rsidR="008F3DE8" w14:paraId="50B68D8D" w14:textId="77777777" w:rsidTr="00521EDD">
      <w:trPr>
        <w:cantSplit/>
        <w:trHeight w:val="310"/>
      </w:trPr>
      <w:tc>
        <w:tcPr>
          <w:tcW w:w="1985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14:paraId="5F41EAC6" w14:textId="77777777" w:rsidR="008F3DE8" w:rsidRDefault="008F3DE8" w:rsidP="008F3DE8">
          <w:pPr>
            <w:pStyle w:val="Cabealho"/>
            <w:tabs>
              <w:tab w:val="left" w:pos="7020"/>
              <w:tab w:val="right" w:pos="9990"/>
            </w:tabs>
            <w:ind w:left="-108" w:firstLine="108"/>
            <w:rPr>
              <w:sz w:val="24"/>
            </w:rPr>
          </w:pPr>
        </w:p>
      </w:tc>
      <w:tc>
        <w:tcPr>
          <w:tcW w:w="773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ED8945B" w14:textId="77777777" w:rsidR="008F3DE8" w:rsidRDefault="008F3DE8" w:rsidP="008F3DE8">
          <w:pPr>
            <w:pStyle w:val="Cabealho"/>
            <w:tabs>
              <w:tab w:val="left" w:pos="7020"/>
              <w:tab w:val="right" w:pos="9990"/>
            </w:tabs>
            <w:spacing w:before="20" w:after="20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D45AA9">
            <w:rPr>
              <w:rFonts w:ascii="Arial" w:hAnsi="Arial" w:cs="Arial"/>
              <w:b/>
              <w:sz w:val="28"/>
              <w:szCs w:val="28"/>
            </w:rPr>
            <w:t>TERMO DE ABERTURA DO PROJETO</w:t>
          </w:r>
        </w:p>
        <w:p w14:paraId="55C06383" w14:textId="77777777" w:rsidR="008F3DE8" w:rsidRPr="003F26C8" w:rsidRDefault="008F3DE8" w:rsidP="008F3DE8">
          <w:pPr>
            <w:pStyle w:val="Cabealho"/>
            <w:tabs>
              <w:tab w:val="left" w:pos="7020"/>
              <w:tab w:val="right" w:pos="9990"/>
            </w:tabs>
            <w:spacing w:before="20" w:after="20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DECLARAÇÃO DO ESCOPO DO PROJETO</w:t>
          </w:r>
        </w:p>
      </w:tc>
    </w:tr>
    <w:tr w:rsidR="008F3DE8" w14:paraId="5D3357A9" w14:textId="77777777" w:rsidTr="00521EDD">
      <w:trPr>
        <w:cantSplit/>
        <w:trHeight w:val="575"/>
      </w:trPr>
      <w:tc>
        <w:tcPr>
          <w:tcW w:w="9720" w:type="dxa"/>
          <w:gridSpan w:val="4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66148D2" w14:textId="77777777" w:rsidR="008F3DE8" w:rsidRPr="008F3DE8" w:rsidRDefault="008F3DE8" w:rsidP="008F3DE8">
          <w:pPr>
            <w:pStyle w:val="Corpodetexto2"/>
            <w:spacing w:before="120" w:line="240" w:lineRule="auto"/>
            <w:ind w:left="-108" w:firstLine="108"/>
            <w:jc w:val="center"/>
            <w:rPr>
              <w:rFonts w:ascii="Times New Roman" w:hAnsi="Times New Roman"/>
            </w:rPr>
          </w:pPr>
          <w:r>
            <w:rPr>
              <w:rFonts w:ascii="Arial" w:hAnsi="Arial" w:cs="Arial"/>
              <w:b/>
              <w:sz w:val="22"/>
              <w:szCs w:val="22"/>
            </w:rPr>
            <w:t>T</w:t>
          </w:r>
          <w:r w:rsidRPr="00D45AA9">
            <w:rPr>
              <w:rFonts w:ascii="Arial" w:hAnsi="Arial" w:cs="Arial"/>
              <w:b/>
              <w:sz w:val="22"/>
              <w:szCs w:val="22"/>
            </w:rPr>
            <w:t>ítulo do Projeto:</w:t>
          </w:r>
          <w:r>
            <w:rPr>
              <w:rFonts w:ascii="Arial" w:hAnsi="Arial" w:cs="Arial"/>
              <w:b/>
              <w:sz w:val="22"/>
              <w:szCs w:val="22"/>
            </w:rPr>
            <w:t xml:space="preserve"> </w:t>
          </w:r>
          <w:r>
            <w:rPr>
              <w:rStyle w:val="fontstyle01"/>
            </w:rPr>
            <w:t>Jogo Educativo - DUNGEONS AND CODE (D&amp;C)</w:t>
          </w:r>
        </w:p>
      </w:tc>
    </w:tr>
  </w:tbl>
  <w:p w14:paraId="15B6D127" w14:textId="77777777" w:rsidR="008F3DE8" w:rsidRDefault="008F3DE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B48F9" w14:textId="77777777" w:rsidR="00FC2FDC" w:rsidRDefault="005A05AD" w:rsidP="00875412">
    <w:r>
      <w:rPr>
        <w:noProof/>
      </w:rPr>
      <w:pict w14:anchorId="5A2CFA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76875" o:spid="_x0000_s2067" type="#_x0000_t136" style="position:absolute;margin-left:0;margin-top:0;width:540pt;height:154.25pt;rotation:315;z-index:-251658240;mso-position-horizontal:center;mso-position-horizontal-relative:margin;mso-position-vertical:center;mso-position-vertical-relative:margin" o:allowincell="f" fillcolor="#7f7f7f" stroked="f">
          <v:fill opacity=".5"/>
          <v:textpath style="font-family:&quot;Arial&quot;;font-size:1pt" string="DRAFT 1"/>
          <w10:wrap anchorx="margin" anchory="margin"/>
        </v:shape>
      </w:pict>
    </w:r>
    <w:r w:rsidR="00AF49B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A818BAF" wp14:editId="26D86C94">
              <wp:simplePos x="0" y="0"/>
              <wp:positionH relativeFrom="column">
                <wp:posOffset>4457700</wp:posOffset>
              </wp:positionH>
              <wp:positionV relativeFrom="paragraph">
                <wp:posOffset>-73025</wp:posOffset>
              </wp:positionV>
              <wp:extent cx="114300" cy="914400"/>
              <wp:effectExtent l="0" t="3175" r="0" b="0"/>
              <wp:wrapNone/>
              <wp:docPr id="3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" cy="91440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42A2C2" id="Rectangle 9" o:spid="_x0000_s1026" style="position:absolute;margin-left:351pt;margin-top:-5.75pt;width:9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" fillcolor="silver" stroked="f"/>
          </w:pict>
        </mc:Fallback>
      </mc:AlternateContent>
    </w:r>
    <w:r w:rsidR="00951884">
      <w:rPr>
        <w:noProof/>
      </w:rPr>
      <w:drawing>
        <wp:anchor distT="0" distB="0" distL="114300" distR="114300" simplePos="0" relativeHeight="251656192" behindDoc="0" locked="0" layoutInCell="1" allowOverlap="1" wp14:anchorId="57CA1F7D" wp14:editId="0026E152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2400300" cy="603885"/>
          <wp:effectExtent l="1905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603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C2FDC">
      <w:tab/>
    </w:r>
    <w:r w:rsidR="00FC2FDC">
      <w:tab/>
    </w:r>
  </w:p>
  <w:p w14:paraId="711B4CE6" w14:textId="77777777" w:rsidR="00FC2FDC" w:rsidRDefault="00FC2FDC" w:rsidP="00875412"/>
  <w:p w14:paraId="3F620898" w14:textId="77777777" w:rsidR="00FC2FDC" w:rsidRDefault="00FC2FDC" w:rsidP="00875412">
    <w:pPr>
      <w:framePr w:w="4929" w:h="847" w:hSpace="141" w:wrap="around" w:vAnchor="page" w:hAnchor="page" w:x="10314" w:y="775"/>
      <w:jc w:val="center"/>
      <w:rPr>
        <w:rFonts w:ascii="Arial" w:hAnsi="Arial"/>
        <w:szCs w:val="20"/>
      </w:rPr>
    </w:pPr>
    <w:r w:rsidRPr="00346B5D">
      <w:rPr>
        <w:rFonts w:ascii="Arial" w:hAnsi="Arial"/>
        <w:szCs w:val="20"/>
      </w:rPr>
      <w:t>Gerenciamento de Projetos</w:t>
    </w:r>
  </w:p>
  <w:p w14:paraId="2EF07E92" w14:textId="77777777" w:rsidR="00FC2FDC" w:rsidRPr="00346B5D" w:rsidRDefault="00FC2FDC" w:rsidP="00875412">
    <w:pPr>
      <w:framePr w:w="4929" w:h="847" w:hSpace="141" w:wrap="around" w:vAnchor="page" w:hAnchor="page" w:x="10314" w:y="775"/>
      <w:jc w:val="center"/>
      <w:rPr>
        <w:rFonts w:ascii="Arial" w:hAnsi="Arial"/>
        <w:szCs w:val="20"/>
      </w:rPr>
    </w:pPr>
  </w:p>
  <w:p w14:paraId="5B34683A" w14:textId="77777777" w:rsidR="00FC2FDC" w:rsidRPr="00346B5D" w:rsidRDefault="00FC2FDC" w:rsidP="00875412">
    <w:pPr>
      <w:framePr w:w="4929" w:h="847" w:hSpace="141" w:wrap="around" w:vAnchor="page" w:hAnchor="page" w:x="10314" w:y="775"/>
      <w:jc w:val="center"/>
      <w:rPr>
        <w:rFonts w:ascii="Arial" w:hAnsi="Arial"/>
        <w:szCs w:val="20"/>
      </w:rPr>
    </w:pPr>
    <w:r>
      <w:rPr>
        <w:rFonts w:ascii="Arial" w:hAnsi="Arial"/>
        <w:szCs w:val="20"/>
      </w:rPr>
      <w:t>Relatório de Acompanhamento</w:t>
    </w:r>
  </w:p>
  <w:p w14:paraId="048F53F6" w14:textId="77777777" w:rsidR="00FC2FDC" w:rsidRPr="00346B5D" w:rsidRDefault="00FC2FDC" w:rsidP="00875412">
    <w:pPr>
      <w:framePr w:w="4929" w:h="847" w:hSpace="141" w:wrap="around" w:vAnchor="page" w:hAnchor="page" w:x="10314" w:y="775"/>
      <w:pBdr>
        <w:top w:val="single" w:sz="4" w:space="1" w:color="auto"/>
      </w:pBdr>
      <w:jc w:val="center"/>
      <w:rPr>
        <w:rFonts w:ascii="Arial" w:hAnsi="Arial"/>
        <w:szCs w:val="20"/>
      </w:rPr>
    </w:pPr>
  </w:p>
  <w:p w14:paraId="0994C482" w14:textId="77777777" w:rsidR="00FC2FDC" w:rsidRPr="00346B5D" w:rsidRDefault="00FC2FDC" w:rsidP="00875412">
    <w:pPr>
      <w:framePr w:w="4929" w:h="847" w:hSpace="141" w:wrap="around" w:vAnchor="page" w:hAnchor="page" w:x="10314" w:y="775"/>
      <w:numPr>
        <w:ins w:id="1" w:author="Unknown" w:date="2001-11-27T11:32:00Z"/>
      </w:numPr>
      <w:jc w:val="center"/>
      <w:rPr>
        <w:rFonts w:ascii="Arial" w:hAnsi="Arial"/>
        <w:szCs w:val="20"/>
      </w:rPr>
    </w:pPr>
    <w:r w:rsidRPr="00346B5D">
      <w:rPr>
        <w:rFonts w:ascii="Arial" w:hAnsi="Arial"/>
        <w:szCs w:val="20"/>
      </w:rPr>
      <w:t>Diretoria de Operações e Telecomunicações - DOP</w:t>
    </w:r>
  </w:p>
  <w:p w14:paraId="2B437549" w14:textId="77777777" w:rsidR="00FC2FDC" w:rsidRDefault="00FC2FDC" w:rsidP="00875412"/>
  <w:p w14:paraId="55F744FD" w14:textId="77777777" w:rsidR="00FC2FDC" w:rsidRDefault="00FC2FDC" w:rsidP="00875412">
    <w:pPr>
      <w:pStyle w:val="Cabealho"/>
      <w:pBdr>
        <w:bottom w:val="double" w:sz="6" w:space="2" w:color="auto"/>
      </w:pBdr>
      <w:rPr>
        <w:sz w:val="22"/>
      </w:rPr>
    </w:pPr>
  </w:p>
  <w:p w14:paraId="0A1E8517" w14:textId="77777777" w:rsidR="00FC2FDC" w:rsidRDefault="00FC2FDC" w:rsidP="00875412">
    <w:pPr>
      <w:pStyle w:val="Cabealho"/>
      <w:pBdr>
        <w:bottom w:val="double" w:sz="6" w:space="2" w:color="auto"/>
      </w:pBdr>
      <w:rPr>
        <w:sz w:val="22"/>
      </w:rPr>
    </w:pPr>
  </w:p>
  <w:p w14:paraId="4FE47B67" w14:textId="77777777" w:rsidR="00FC2FDC" w:rsidRDefault="00FC2FDC" w:rsidP="00875412">
    <w:pPr>
      <w:pStyle w:val="Cabealho"/>
      <w:rPr>
        <w:sz w:val="8"/>
      </w:rPr>
    </w:pPr>
  </w:p>
  <w:p w14:paraId="0B5EF32A" w14:textId="77777777" w:rsidR="00FC2FDC" w:rsidRPr="003D0B9A" w:rsidRDefault="00FC2FDC" w:rsidP="00875412">
    <w:pPr>
      <w:pStyle w:val="Cabealho"/>
    </w:pPr>
  </w:p>
  <w:p w14:paraId="54A35671" w14:textId="77777777" w:rsidR="00FC2FDC" w:rsidRPr="00875412" w:rsidRDefault="00FC2FDC" w:rsidP="0087541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9pt;height:10.65pt" o:bullet="t">
        <v:imagedata r:id="rId1" o:title="pnverde"/>
      </v:shape>
    </w:pict>
  </w:numPicBullet>
  <w:abstractNum w:abstractNumId="0" w15:restartNumberingAfterBreak="0">
    <w:nsid w:val="00D06518"/>
    <w:multiLevelType w:val="hybridMultilevel"/>
    <w:tmpl w:val="0F3E351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i w:val="0"/>
      </w:rPr>
    </w:lvl>
    <w:lvl w:ilvl="2" w:tplc="0416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12A66EF"/>
    <w:multiLevelType w:val="hybridMultilevel"/>
    <w:tmpl w:val="38184D08"/>
    <w:lvl w:ilvl="0" w:tplc="827AE1E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1844DFD"/>
    <w:multiLevelType w:val="hybridMultilevel"/>
    <w:tmpl w:val="2D78A27A"/>
    <w:lvl w:ilvl="0" w:tplc="9A6C8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FA3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84954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2413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AEA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28D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BCA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3A4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741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2A9343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4E2099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6BA2E44"/>
    <w:multiLevelType w:val="hybridMultilevel"/>
    <w:tmpl w:val="2E945000"/>
    <w:lvl w:ilvl="0" w:tplc="060E9F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6" w15:restartNumberingAfterBreak="0">
    <w:nsid w:val="0DCA29F7"/>
    <w:multiLevelType w:val="multilevel"/>
    <w:tmpl w:val="A4861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/>
        <w:i w:val="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1535B80"/>
    <w:multiLevelType w:val="hybridMultilevel"/>
    <w:tmpl w:val="1DB887B4"/>
    <w:lvl w:ilvl="0" w:tplc="060E9F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8" w15:restartNumberingAfterBreak="0">
    <w:nsid w:val="17915794"/>
    <w:multiLevelType w:val="hybridMultilevel"/>
    <w:tmpl w:val="336AC144"/>
    <w:lvl w:ilvl="0" w:tplc="827AE1E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E4F05D8"/>
    <w:multiLevelType w:val="hybridMultilevel"/>
    <w:tmpl w:val="B33459A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3672E7"/>
    <w:multiLevelType w:val="multilevel"/>
    <w:tmpl w:val="A4861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/>
        <w:i w:val="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0BE482D"/>
    <w:multiLevelType w:val="hybridMultilevel"/>
    <w:tmpl w:val="48AAF05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i w:val="0"/>
      </w:rPr>
    </w:lvl>
    <w:lvl w:ilvl="2" w:tplc="0416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1C5464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2205D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4102EC9"/>
    <w:multiLevelType w:val="multilevel"/>
    <w:tmpl w:val="486CA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752FE3"/>
    <w:multiLevelType w:val="hybridMultilevel"/>
    <w:tmpl w:val="8D1CF19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62644FE"/>
    <w:multiLevelType w:val="multilevel"/>
    <w:tmpl w:val="A4861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/>
        <w:i w:val="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B010D09"/>
    <w:multiLevelType w:val="hybridMultilevel"/>
    <w:tmpl w:val="1CAAF3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042F6"/>
    <w:multiLevelType w:val="hybridMultilevel"/>
    <w:tmpl w:val="A4861CD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2" w:tplc="0416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E1E62FA"/>
    <w:multiLevelType w:val="multilevel"/>
    <w:tmpl w:val="A4861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/>
        <w:i w:val="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2CC6BEE"/>
    <w:multiLevelType w:val="multilevel"/>
    <w:tmpl w:val="BE3A2768"/>
    <w:lvl w:ilvl="0">
      <w:start w:val="1"/>
      <w:numFmt w:val="decimal"/>
      <w:lvlText w:val="%1."/>
      <w:lvlJc w:val="left"/>
      <w:pPr>
        <w:tabs>
          <w:tab w:val="num" w:pos="522"/>
        </w:tabs>
        <w:ind w:left="522" w:hanging="360"/>
      </w:pPr>
    </w:lvl>
    <w:lvl w:ilvl="1">
      <w:start w:val="1"/>
      <w:numFmt w:val="lowerLetter"/>
      <w:lvlText w:val="%2."/>
      <w:lvlJc w:val="left"/>
      <w:pPr>
        <w:tabs>
          <w:tab w:val="num" w:pos="1242"/>
        </w:tabs>
        <w:ind w:left="1242" w:hanging="360"/>
      </w:pPr>
    </w:lvl>
    <w:lvl w:ilvl="2">
      <w:start w:val="1"/>
      <w:numFmt w:val="lowerRoman"/>
      <w:lvlText w:val="%3."/>
      <w:lvlJc w:val="right"/>
      <w:pPr>
        <w:tabs>
          <w:tab w:val="num" w:pos="1962"/>
        </w:tabs>
        <w:ind w:left="1962" w:hanging="180"/>
      </w:pPr>
    </w:lvl>
    <w:lvl w:ilvl="3">
      <w:start w:val="1"/>
      <w:numFmt w:val="decimal"/>
      <w:lvlText w:val="%4."/>
      <w:lvlJc w:val="left"/>
      <w:pPr>
        <w:tabs>
          <w:tab w:val="num" w:pos="2682"/>
        </w:tabs>
        <w:ind w:left="2682" w:hanging="360"/>
      </w:pPr>
    </w:lvl>
    <w:lvl w:ilvl="4">
      <w:start w:val="1"/>
      <w:numFmt w:val="lowerLetter"/>
      <w:lvlText w:val="%5."/>
      <w:lvlJc w:val="left"/>
      <w:pPr>
        <w:tabs>
          <w:tab w:val="num" w:pos="3402"/>
        </w:tabs>
        <w:ind w:left="3402" w:hanging="360"/>
      </w:pPr>
    </w:lvl>
    <w:lvl w:ilvl="5">
      <w:start w:val="1"/>
      <w:numFmt w:val="lowerRoman"/>
      <w:lvlText w:val="%6."/>
      <w:lvlJc w:val="right"/>
      <w:pPr>
        <w:tabs>
          <w:tab w:val="num" w:pos="4122"/>
        </w:tabs>
        <w:ind w:left="4122" w:hanging="180"/>
      </w:pPr>
    </w:lvl>
    <w:lvl w:ilvl="6">
      <w:start w:val="1"/>
      <w:numFmt w:val="decimal"/>
      <w:lvlText w:val="%7."/>
      <w:lvlJc w:val="left"/>
      <w:pPr>
        <w:tabs>
          <w:tab w:val="num" w:pos="4842"/>
        </w:tabs>
        <w:ind w:left="4842" w:hanging="360"/>
      </w:pPr>
    </w:lvl>
    <w:lvl w:ilvl="7">
      <w:start w:val="1"/>
      <w:numFmt w:val="lowerLetter"/>
      <w:lvlText w:val="%8."/>
      <w:lvlJc w:val="left"/>
      <w:pPr>
        <w:tabs>
          <w:tab w:val="num" w:pos="5562"/>
        </w:tabs>
        <w:ind w:left="5562" w:hanging="360"/>
      </w:pPr>
    </w:lvl>
    <w:lvl w:ilvl="8">
      <w:start w:val="1"/>
      <w:numFmt w:val="lowerRoman"/>
      <w:lvlText w:val="%9."/>
      <w:lvlJc w:val="right"/>
      <w:pPr>
        <w:tabs>
          <w:tab w:val="num" w:pos="6282"/>
        </w:tabs>
        <w:ind w:left="6282" w:hanging="180"/>
      </w:pPr>
    </w:lvl>
  </w:abstractNum>
  <w:abstractNum w:abstractNumId="21" w15:restartNumberingAfterBreak="0">
    <w:nsid w:val="34E502E0"/>
    <w:multiLevelType w:val="hybridMultilevel"/>
    <w:tmpl w:val="C41604AC"/>
    <w:lvl w:ilvl="0" w:tplc="81F4FC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160003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22" w15:restartNumberingAfterBreak="0">
    <w:nsid w:val="38707052"/>
    <w:multiLevelType w:val="hybridMultilevel"/>
    <w:tmpl w:val="2E945000"/>
    <w:lvl w:ilvl="0" w:tplc="F202C7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23" w15:restartNumberingAfterBreak="0">
    <w:nsid w:val="38850DC6"/>
    <w:multiLevelType w:val="multilevel"/>
    <w:tmpl w:val="A4861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/>
        <w:i w:val="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39814F13"/>
    <w:multiLevelType w:val="hybridMultilevel"/>
    <w:tmpl w:val="85E8AFEC"/>
    <w:lvl w:ilvl="0" w:tplc="0416000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7452"/>
        </w:tabs>
        <w:ind w:left="74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8172"/>
        </w:tabs>
        <w:ind w:left="81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8892"/>
        </w:tabs>
        <w:ind w:left="88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9612"/>
        </w:tabs>
        <w:ind w:left="96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0332"/>
        </w:tabs>
        <w:ind w:left="103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11052"/>
        </w:tabs>
        <w:ind w:left="110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11772"/>
        </w:tabs>
        <w:ind w:left="117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12492"/>
        </w:tabs>
        <w:ind w:left="12492" w:hanging="360"/>
      </w:pPr>
      <w:rPr>
        <w:rFonts w:ascii="Wingdings" w:hAnsi="Wingdings" w:hint="default"/>
      </w:rPr>
    </w:lvl>
  </w:abstractNum>
  <w:abstractNum w:abstractNumId="25" w15:restartNumberingAfterBreak="0">
    <w:nsid w:val="39900FEC"/>
    <w:multiLevelType w:val="hybridMultilevel"/>
    <w:tmpl w:val="BBAC612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9FD5F32"/>
    <w:multiLevelType w:val="hybridMultilevel"/>
    <w:tmpl w:val="A3FEDDB4"/>
    <w:lvl w:ilvl="0" w:tplc="03E85A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C4CC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AA52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C0F9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9647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2045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E810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82F7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22B5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3CBC31F7"/>
    <w:multiLevelType w:val="hybridMultilevel"/>
    <w:tmpl w:val="30F0E07C"/>
    <w:lvl w:ilvl="0" w:tplc="9B84A7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020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BC2A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DEAE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AEE6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9C46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9AC9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08F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864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AA1480"/>
    <w:multiLevelType w:val="hybridMultilevel"/>
    <w:tmpl w:val="69CAC94C"/>
    <w:lvl w:ilvl="0" w:tplc="060E9F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29" w15:restartNumberingAfterBreak="0">
    <w:nsid w:val="417A33D6"/>
    <w:multiLevelType w:val="hybridMultilevel"/>
    <w:tmpl w:val="C1BE336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7A2483C"/>
    <w:multiLevelType w:val="hybridMultilevel"/>
    <w:tmpl w:val="E1A033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3B4F3F"/>
    <w:multiLevelType w:val="hybridMultilevel"/>
    <w:tmpl w:val="F5C0878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B3E4B4D"/>
    <w:multiLevelType w:val="hybridMultilevel"/>
    <w:tmpl w:val="20A8148C"/>
    <w:lvl w:ilvl="0" w:tplc="33E2B11A">
      <w:start w:val="1"/>
      <w:numFmt w:val="bullet"/>
      <w:lvlText w:val=""/>
      <w:lvlJc w:val="left"/>
      <w:pPr>
        <w:tabs>
          <w:tab w:val="num" w:pos="1230"/>
        </w:tabs>
        <w:ind w:left="123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33" w15:restartNumberingAfterBreak="0">
    <w:nsid w:val="4BB358C5"/>
    <w:multiLevelType w:val="multilevel"/>
    <w:tmpl w:val="A4861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/>
        <w:i w:val="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25712A9"/>
    <w:multiLevelType w:val="hybridMultilevel"/>
    <w:tmpl w:val="44CA70D0"/>
    <w:lvl w:ilvl="0" w:tplc="060E9F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35" w15:restartNumberingAfterBreak="0">
    <w:nsid w:val="53802827"/>
    <w:multiLevelType w:val="hybridMultilevel"/>
    <w:tmpl w:val="3D4E3E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6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C115202"/>
    <w:multiLevelType w:val="multilevel"/>
    <w:tmpl w:val="A4861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/>
        <w:i w:val="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5D024F45"/>
    <w:multiLevelType w:val="hybridMultilevel"/>
    <w:tmpl w:val="BE3A2768"/>
    <w:lvl w:ilvl="0" w:tplc="FFFFFFFF">
      <w:start w:val="1"/>
      <w:numFmt w:val="decimal"/>
      <w:lvlText w:val="%1."/>
      <w:lvlJc w:val="left"/>
      <w:pPr>
        <w:tabs>
          <w:tab w:val="num" w:pos="522"/>
        </w:tabs>
        <w:ind w:left="522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242"/>
        </w:tabs>
        <w:ind w:left="1242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62"/>
        </w:tabs>
        <w:ind w:left="1962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682"/>
        </w:tabs>
        <w:ind w:left="2682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402"/>
        </w:tabs>
        <w:ind w:left="3402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22"/>
        </w:tabs>
        <w:ind w:left="4122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42"/>
        </w:tabs>
        <w:ind w:left="4842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562"/>
        </w:tabs>
        <w:ind w:left="5562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282"/>
        </w:tabs>
        <w:ind w:left="6282" w:hanging="180"/>
      </w:pPr>
    </w:lvl>
  </w:abstractNum>
  <w:abstractNum w:abstractNumId="38" w15:restartNumberingAfterBreak="0">
    <w:nsid w:val="5D81702E"/>
    <w:multiLevelType w:val="hybridMultilevel"/>
    <w:tmpl w:val="D94014D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i w:val="0"/>
      </w:rPr>
    </w:lvl>
    <w:lvl w:ilvl="2" w:tplc="0416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0027A7C"/>
    <w:multiLevelType w:val="hybridMultilevel"/>
    <w:tmpl w:val="7C52ECF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2366F7D"/>
    <w:multiLevelType w:val="hybridMultilevel"/>
    <w:tmpl w:val="FBDEFACE"/>
    <w:lvl w:ilvl="0" w:tplc="81F4FC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130B6E"/>
    <w:multiLevelType w:val="multilevel"/>
    <w:tmpl w:val="5E04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06774D"/>
    <w:multiLevelType w:val="hybridMultilevel"/>
    <w:tmpl w:val="0C8A7A9C"/>
    <w:lvl w:ilvl="0" w:tplc="FFFFFFFF">
      <w:start w:val="1"/>
      <w:numFmt w:val="decimal"/>
      <w:lvlText w:val="%1."/>
      <w:lvlJc w:val="left"/>
      <w:pPr>
        <w:tabs>
          <w:tab w:val="num" w:pos="522"/>
        </w:tabs>
        <w:ind w:left="522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4544334"/>
    <w:multiLevelType w:val="hybridMultilevel"/>
    <w:tmpl w:val="EB1E840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4D16BED"/>
    <w:multiLevelType w:val="hybridMultilevel"/>
    <w:tmpl w:val="6B96B91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i w:val="0"/>
      </w:rPr>
    </w:lvl>
    <w:lvl w:ilvl="2" w:tplc="0416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64E623EF"/>
    <w:multiLevelType w:val="hybridMultilevel"/>
    <w:tmpl w:val="96247D2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i w:val="0"/>
      </w:rPr>
    </w:lvl>
    <w:lvl w:ilvl="2" w:tplc="0416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69D2741C"/>
    <w:multiLevelType w:val="hybridMultilevel"/>
    <w:tmpl w:val="F04AFF9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B71993"/>
    <w:multiLevelType w:val="multilevel"/>
    <w:tmpl w:val="A940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913CCE"/>
    <w:multiLevelType w:val="hybridMultilevel"/>
    <w:tmpl w:val="D8048B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4"/>
  </w:num>
  <w:num w:numId="3">
    <w:abstractNumId w:val="28"/>
  </w:num>
  <w:num w:numId="4">
    <w:abstractNumId w:val="7"/>
  </w:num>
  <w:num w:numId="5">
    <w:abstractNumId w:val="21"/>
  </w:num>
  <w:num w:numId="6">
    <w:abstractNumId w:val="22"/>
  </w:num>
  <w:num w:numId="7">
    <w:abstractNumId w:val="15"/>
  </w:num>
  <w:num w:numId="8">
    <w:abstractNumId w:val="39"/>
  </w:num>
  <w:num w:numId="9">
    <w:abstractNumId w:val="40"/>
  </w:num>
  <w:num w:numId="10">
    <w:abstractNumId w:val="31"/>
  </w:num>
  <w:num w:numId="11">
    <w:abstractNumId w:val="43"/>
  </w:num>
  <w:num w:numId="12">
    <w:abstractNumId w:val="32"/>
  </w:num>
  <w:num w:numId="13">
    <w:abstractNumId w:val="37"/>
  </w:num>
  <w:num w:numId="14">
    <w:abstractNumId w:val="25"/>
  </w:num>
  <w:num w:numId="15">
    <w:abstractNumId w:val="4"/>
  </w:num>
  <w:num w:numId="16">
    <w:abstractNumId w:val="13"/>
  </w:num>
  <w:num w:numId="17">
    <w:abstractNumId w:val="12"/>
  </w:num>
  <w:num w:numId="18">
    <w:abstractNumId w:val="3"/>
  </w:num>
  <w:num w:numId="19">
    <w:abstractNumId w:val="24"/>
  </w:num>
  <w:num w:numId="20">
    <w:abstractNumId w:val="48"/>
  </w:num>
  <w:num w:numId="21">
    <w:abstractNumId w:val="20"/>
  </w:num>
  <w:num w:numId="22">
    <w:abstractNumId w:val="42"/>
  </w:num>
  <w:num w:numId="23">
    <w:abstractNumId w:val="26"/>
  </w:num>
  <w:num w:numId="24">
    <w:abstractNumId w:val="9"/>
  </w:num>
  <w:num w:numId="25">
    <w:abstractNumId w:val="30"/>
  </w:num>
  <w:num w:numId="26">
    <w:abstractNumId w:val="35"/>
  </w:num>
  <w:num w:numId="27">
    <w:abstractNumId w:val="29"/>
  </w:num>
  <w:num w:numId="28">
    <w:abstractNumId w:val="46"/>
  </w:num>
  <w:num w:numId="29">
    <w:abstractNumId w:val="18"/>
  </w:num>
  <w:num w:numId="30">
    <w:abstractNumId w:val="2"/>
  </w:num>
  <w:num w:numId="31">
    <w:abstractNumId w:val="27"/>
  </w:num>
  <w:num w:numId="32">
    <w:abstractNumId w:val="6"/>
  </w:num>
  <w:num w:numId="33">
    <w:abstractNumId w:val="33"/>
  </w:num>
  <w:num w:numId="34">
    <w:abstractNumId w:val="8"/>
  </w:num>
  <w:num w:numId="35">
    <w:abstractNumId w:val="1"/>
  </w:num>
  <w:num w:numId="36">
    <w:abstractNumId w:val="23"/>
  </w:num>
  <w:num w:numId="37">
    <w:abstractNumId w:val="11"/>
  </w:num>
  <w:num w:numId="38">
    <w:abstractNumId w:val="10"/>
  </w:num>
  <w:num w:numId="39">
    <w:abstractNumId w:val="38"/>
  </w:num>
  <w:num w:numId="40">
    <w:abstractNumId w:val="36"/>
  </w:num>
  <w:num w:numId="41">
    <w:abstractNumId w:val="44"/>
  </w:num>
  <w:num w:numId="42">
    <w:abstractNumId w:val="16"/>
  </w:num>
  <w:num w:numId="43">
    <w:abstractNumId w:val="0"/>
  </w:num>
  <w:num w:numId="44">
    <w:abstractNumId w:val="19"/>
  </w:num>
  <w:num w:numId="45">
    <w:abstractNumId w:val="45"/>
  </w:num>
  <w:num w:numId="46">
    <w:abstractNumId w:val="17"/>
  </w:num>
  <w:num w:numId="47">
    <w:abstractNumId w:val="14"/>
  </w:num>
  <w:num w:numId="48">
    <w:abstractNumId w:val="47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69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AA"/>
    <w:rsid w:val="00012B54"/>
    <w:rsid w:val="00020AD9"/>
    <w:rsid w:val="00025F1C"/>
    <w:rsid w:val="00032B7A"/>
    <w:rsid w:val="00032F80"/>
    <w:rsid w:val="0003456A"/>
    <w:rsid w:val="00040B20"/>
    <w:rsid w:val="00044D1B"/>
    <w:rsid w:val="000458C2"/>
    <w:rsid w:val="00050BE5"/>
    <w:rsid w:val="00052847"/>
    <w:rsid w:val="000534AD"/>
    <w:rsid w:val="00056B72"/>
    <w:rsid w:val="000658B9"/>
    <w:rsid w:val="00066263"/>
    <w:rsid w:val="000709F2"/>
    <w:rsid w:val="00072094"/>
    <w:rsid w:val="00072767"/>
    <w:rsid w:val="00074CB6"/>
    <w:rsid w:val="000A3987"/>
    <w:rsid w:val="000A3AB9"/>
    <w:rsid w:val="000A5C19"/>
    <w:rsid w:val="000A6300"/>
    <w:rsid w:val="000B3C1A"/>
    <w:rsid w:val="000B7167"/>
    <w:rsid w:val="000C125F"/>
    <w:rsid w:val="000C3E16"/>
    <w:rsid w:val="000D5F6C"/>
    <w:rsid w:val="000E19D2"/>
    <w:rsid w:val="000F0E36"/>
    <w:rsid w:val="001135C1"/>
    <w:rsid w:val="00113891"/>
    <w:rsid w:val="00123C2E"/>
    <w:rsid w:val="001317D4"/>
    <w:rsid w:val="00135DB1"/>
    <w:rsid w:val="0014116A"/>
    <w:rsid w:val="00141861"/>
    <w:rsid w:val="00141ED9"/>
    <w:rsid w:val="00143128"/>
    <w:rsid w:val="00151EE8"/>
    <w:rsid w:val="001521F4"/>
    <w:rsid w:val="001561FF"/>
    <w:rsid w:val="00157682"/>
    <w:rsid w:val="00160AAE"/>
    <w:rsid w:val="0016227A"/>
    <w:rsid w:val="00163570"/>
    <w:rsid w:val="00163EB0"/>
    <w:rsid w:val="00166C07"/>
    <w:rsid w:val="001700F7"/>
    <w:rsid w:val="00180B7E"/>
    <w:rsid w:val="001817C5"/>
    <w:rsid w:val="001B0181"/>
    <w:rsid w:val="001B2131"/>
    <w:rsid w:val="001B713F"/>
    <w:rsid w:val="001B7420"/>
    <w:rsid w:val="001B7D2E"/>
    <w:rsid w:val="001C128E"/>
    <w:rsid w:val="001C56AC"/>
    <w:rsid w:val="001C5D06"/>
    <w:rsid w:val="001C6A08"/>
    <w:rsid w:val="001D43A1"/>
    <w:rsid w:val="001D734F"/>
    <w:rsid w:val="001E5544"/>
    <w:rsid w:val="001F6350"/>
    <w:rsid w:val="001F6CC1"/>
    <w:rsid w:val="002012F4"/>
    <w:rsid w:val="00223D6E"/>
    <w:rsid w:val="002355C8"/>
    <w:rsid w:val="00240741"/>
    <w:rsid w:val="00253977"/>
    <w:rsid w:val="00262D33"/>
    <w:rsid w:val="00276324"/>
    <w:rsid w:val="00280EC3"/>
    <w:rsid w:val="00286A0C"/>
    <w:rsid w:val="00293BA9"/>
    <w:rsid w:val="00295289"/>
    <w:rsid w:val="00296513"/>
    <w:rsid w:val="00296777"/>
    <w:rsid w:val="002A004A"/>
    <w:rsid w:val="002A075E"/>
    <w:rsid w:val="002A3D18"/>
    <w:rsid w:val="002A6A1B"/>
    <w:rsid w:val="002A7FE0"/>
    <w:rsid w:val="002B05FF"/>
    <w:rsid w:val="002B07DF"/>
    <w:rsid w:val="002B292A"/>
    <w:rsid w:val="002C3E43"/>
    <w:rsid w:val="002C6FCD"/>
    <w:rsid w:val="002D6457"/>
    <w:rsid w:val="002D6E40"/>
    <w:rsid w:val="002E3350"/>
    <w:rsid w:val="002E4376"/>
    <w:rsid w:val="002E59B2"/>
    <w:rsid w:val="002F3990"/>
    <w:rsid w:val="002F4FF5"/>
    <w:rsid w:val="002F71B7"/>
    <w:rsid w:val="0030606B"/>
    <w:rsid w:val="00310BAA"/>
    <w:rsid w:val="00314F4E"/>
    <w:rsid w:val="003230E0"/>
    <w:rsid w:val="00323B0A"/>
    <w:rsid w:val="00327407"/>
    <w:rsid w:val="00327C85"/>
    <w:rsid w:val="003324B3"/>
    <w:rsid w:val="00332814"/>
    <w:rsid w:val="00336B8B"/>
    <w:rsid w:val="00346B5D"/>
    <w:rsid w:val="00363F15"/>
    <w:rsid w:val="00366F86"/>
    <w:rsid w:val="00374193"/>
    <w:rsid w:val="003751C7"/>
    <w:rsid w:val="003768F0"/>
    <w:rsid w:val="00382B8C"/>
    <w:rsid w:val="0039295E"/>
    <w:rsid w:val="003A5FFD"/>
    <w:rsid w:val="003C7637"/>
    <w:rsid w:val="003C79B5"/>
    <w:rsid w:val="003D0B9A"/>
    <w:rsid w:val="003D79C9"/>
    <w:rsid w:val="003E227A"/>
    <w:rsid w:val="003F063C"/>
    <w:rsid w:val="003F26C8"/>
    <w:rsid w:val="003F5495"/>
    <w:rsid w:val="004019B9"/>
    <w:rsid w:val="00401E8A"/>
    <w:rsid w:val="00416DEF"/>
    <w:rsid w:val="00417EEF"/>
    <w:rsid w:val="004239F0"/>
    <w:rsid w:val="00424871"/>
    <w:rsid w:val="00425D94"/>
    <w:rsid w:val="00426F9F"/>
    <w:rsid w:val="00427287"/>
    <w:rsid w:val="00431A00"/>
    <w:rsid w:val="00431E17"/>
    <w:rsid w:val="004326C9"/>
    <w:rsid w:val="00432EF5"/>
    <w:rsid w:val="004333CA"/>
    <w:rsid w:val="00446AD3"/>
    <w:rsid w:val="004472E7"/>
    <w:rsid w:val="0045744A"/>
    <w:rsid w:val="00457D2C"/>
    <w:rsid w:val="004648C2"/>
    <w:rsid w:val="00464A20"/>
    <w:rsid w:val="00466E6D"/>
    <w:rsid w:val="00467960"/>
    <w:rsid w:val="00472AC8"/>
    <w:rsid w:val="00492A11"/>
    <w:rsid w:val="00494621"/>
    <w:rsid w:val="00494B86"/>
    <w:rsid w:val="004A7944"/>
    <w:rsid w:val="004B3029"/>
    <w:rsid w:val="004B34CD"/>
    <w:rsid w:val="004B3851"/>
    <w:rsid w:val="004C0E3B"/>
    <w:rsid w:val="004C2A31"/>
    <w:rsid w:val="004C3C83"/>
    <w:rsid w:val="004C5B8A"/>
    <w:rsid w:val="004C7CC4"/>
    <w:rsid w:val="004D43B8"/>
    <w:rsid w:val="004F1098"/>
    <w:rsid w:val="004F45CA"/>
    <w:rsid w:val="00504D1E"/>
    <w:rsid w:val="00505D46"/>
    <w:rsid w:val="005069DE"/>
    <w:rsid w:val="0051161E"/>
    <w:rsid w:val="005154EA"/>
    <w:rsid w:val="00523DDC"/>
    <w:rsid w:val="005241E5"/>
    <w:rsid w:val="00524F70"/>
    <w:rsid w:val="00526B03"/>
    <w:rsid w:val="00541281"/>
    <w:rsid w:val="0054471F"/>
    <w:rsid w:val="00551FE2"/>
    <w:rsid w:val="00552586"/>
    <w:rsid w:val="005529EC"/>
    <w:rsid w:val="00560C61"/>
    <w:rsid w:val="0056374C"/>
    <w:rsid w:val="005660FD"/>
    <w:rsid w:val="00566381"/>
    <w:rsid w:val="00566885"/>
    <w:rsid w:val="00566D1E"/>
    <w:rsid w:val="0057423A"/>
    <w:rsid w:val="005763A6"/>
    <w:rsid w:val="00580E91"/>
    <w:rsid w:val="00582A52"/>
    <w:rsid w:val="00584A09"/>
    <w:rsid w:val="00592C6A"/>
    <w:rsid w:val="00596E10"/>
    <w:rsid w:val="005A05AD"/>
    <w:rsid w:val="005A1683"/>
    <w:rsid w:val="005A4726"/>
    <w:rsid w:val="005C4F6C"/>
    <w:rsid w:val="005C5FA5"/>
    <w:rsid w:val="005D184D"/>
    <w:rsid w:val="005D2E01"/>
    <w:rsid w:val="005D778B"/>
    <w:rsid w:val="005E5AB3"/>
    <w:rsid w:val="005E67FA"/>
    <w:rsid w:val="005F5AE4"/>
    <w:rsid w:val="00603AD0"/>
    <w:rsid w:val="00630FE1"/>
    <w:rsid w:val="00634529"/>
    <w:rsid w:val="0063577F"/>
    <w:rsid w:val="00637719"/>
    <w:rsid w:val="00640705"/>
    <w:rsid w:val="006505CE"/>
    <w:rsid w:val="00651607"/>
    <w:rsid w:val="00652317"/>
    <w:rsid w:val="00655151"/>
    <w:rsid w:val="00655BE1"/>
    <w:rsid w:val="00657793"/>
    <w:rsid w:val="00660DB6"/>
    <w:rsid w:val="00670155"/>
    <w:rsid w:val="00672A76"/>
    <w:rsid w:val="00677122"/>
    <w:rsid w:val="00685F9E"/>
    <w:rsid w:val="0068636B"/>
    <w:rsid w:val="00692B47"/>
    <w:rsid w:val="00692C61"/>
    <w:rsid w:val="006949F0"/>
    <w:rsid w:val="006A3FF8"/>
    <w:rsid w:val="006B1D8C"/>
    <w:rsid w:val="006B3F33"/>
    <w:rsid w:val="006D26C9"/>
    <w:rsid w:val="006D36BE"/>
    <w:rsid w:val="006D5137"/>
    <w:rsid w:val="006D78ED"/>
    <w:rsid w:val="006E1A32"/>
    <w:rsid w:val="006E3F51"/>
    <w:rsid w:val="006F160B"/>
    <w:rsid w:val="006F46DC"/>
    <w:rsid w:val="00703CA4"/>
    <w:rsid w:val="007040F4"/>
    <w:rsid w:val="007041EE"/>
    <w:rsid w:val="00705E6F"/>
    <w:rsid w:val="007069A2"/>
    <w:rsid w:val="00710B14"/>
    <w:rsid w:val="007135B7"/>
    <w:rsid w:val="00714FAF"/>
    <w:rsid w:val="00723063"/>
    <w:rsid w:val="00725C41"/>
    <w:rsid w:val="00726113"/>
    <w:rsid w:val="0072739A"/>
    <w:rsid w:val="00730AEF"/>
    <w:rsid w:val="00750C61"/>
    <w:rsid w:val="007536CB"/>
    <w:rsid w:val="007720D9"/>
    <w:rsid w:val="007736E6"/>
    <w:rsid w:val="00773F15"/>
    <w:rsid w:val="0077534C"/>
    <w:rsid w:val="00776C05"/>
    <w:rsid w:val="007772E3"/>
    <w:rsid w:val="0078024B"/>
    <w:rsid w:val="007803CA"/>
    <w:rsid w:val="00783872"/>
    <w:rsid w:val="007857BD"/>
    <w:rsid w:val="00790D82"/>
    <w:rsid w:val="007A03F0"/>
    <w:rsid w:val="007A147B"/>
    <w:rsid w:val="007A199E"/>
    <w:rsid w:val="007A7213"/>
    <w:rsid w:val="007C21B3"/>
    <w:rsid w:val="007D32B1"/>
    <w:rsid w:val="007D5130"/>
    <w:rsid w:val="007D55D5"/>
    <w:rsid w:val="007D717A"/>
    <w:rsid w:val="007D7594"/>
    <w:rsid w:val="007E25CD"/>
    <w:rsid w:val="007E4500"/>
    <w:rsid w:val="007F13FE"/>
    <w:rsid w:val="0081401D"/>
    <w:rsid w:val="0082701A"/>
    <w:rsid w:val="0083077C"/>
    <w:rsid w:val="00831E61"/>
    <w:rsid w:val="00832B88"/>
    <w:rsid w:val="00841832"/>
    <w:rsid w:val="00846B90"/>
    <w:rsid w:val="0085167E"/>
    <w:rsid w:val="00860F4E"/>
    <w:rsid w:val="0087389E"/>
    <w:rsid w:val="00875412"/>
    <w:rsid w:val="00875D8F"/>
    <w:rsid w:val="008825ED"/>
    <w:rsid w:val="00887307"/>
    <w:rsid w:val="008916D7"/>
    <w:rsid w:val="00895F49"/>
    <w:rsid w:val="008B408A"/>
    <w:rsid w:val="008B5AC7"/>
    <w:rsid w:val="008C1031"/>
    <w:rsid w:val="008D1A08"/>
    <w:rsid w:val="008D447A"/>
    <w:rsid w:val="008D5E43"/>
    <w:rsid w:val="008D6767"/>
    <w:rsid w:val="008E2A77"/>
    <w:rsid w:val="008E6725"/>
    <w:rsid w:val="008E6A2B"/>
    <w:rsid w:val="008E7C3A"/>
    <w:rsid w:val="008E7C56"/>
    <w:rsid w:val="008F3DE8"/>
    <w:rsid w:val="00900FB2"/>
    <w:rsid w:val="0090614A"/>
    <w:rsid w:val="00921EC0"/>
    <w:rsid w:val="009268FC"/>
    <w:rsid w:val="009352D7"/>
    <w:rsid w:val="00935445"/>
    <w:rsid w:val="00943EF6"/>
    <w:rsid w:val="0094446E"/>
    <w:rsid w:val="00951884"/>
    <w:rsid w:val="00956C36"/>
    <w:rsid w:val="00973DED"/>
    <w:rsid w:val="00975419"/>
    <w:rsid w:val="00981F07"/>
    <w:rsid w:val="009A14E9"/>
    <w:rsid w:val="009A30AA"/>
    <w:rsid w:val="009B0365"/>
    <w:rsid w:val="009B2707"/>
    <w:rsid w:val="009B666C"/>
    <w:rsid w:val="009C10B2"/>
    <w:rsid w:val="009C14CD"/>
    <w:rsid w:val="009C6E1B"/>
    <w:rsid w:val="009E6A0D"/>
    <w:rsid w:val="009E7C6F"/>
    <w:rsid w:val="009F41C0"/>
    <w:rsid w:val="009F5D21"/>
    <w:rsid w:val="009F7D22"/>
    <w:rsid w:val="00A006E2"/>
    <w:rsid w:val="00A02D86"/>
    <w:rsid w:val="00A0330F"/>
    <w:rsid w:val="00A13ED0"/>
    <w:rsid w:val="00A161AA"/>
    <w:rsid w:val="00A206A1"/>
    <w:rsid w:val="00A25C17"/>
    <w:rsid w:val="00A26C26"/>
    <w:rsid w:val="00A304EB"/>
    <w:rsid w:val="00A35392"/>
    <w:rsid w:val="00A47A28"/>
    <w:rsid w:val="00A556BA"/>
    <w:rsid w:val="00A55E78"/>
    <w:rsid w:val="00A64467"/>
    <w:rsid w:val="00A75082"/>
    <w:rsid w:val="00A80910"/>
    <w:rsid w:val="00A83006"/>
    <w:rsid w:val="00A87428"/>
    <w:rsid w:val="00A96A1F"/>
    <w:rsid w:val="00A97842"/>
    <w:rsid w:val="00AB00F3"/>
    <w:rsid w:val="00AB1EB9"/>
    <w:rsid w:val="00AB2FAB"/>
    <w:rsid w:val="00AB3B8F"/>
    <w:rsid w:val="00AB77AC"/>
    <w:rsid w:val="00AC0F0B"/>
    <w:rsid w:val="00AC1AB7"/>
    <w:rsid w:val="00AC23DF"/>
    <w:rsid w:val="00AC4A15"/>
    <w:rsid w:val="00AD33A0"/>
    <w:rsid w:val="00AE00FD"/>
    <w:rsid w:val="00AE24FC"/>
    <w:rsid w:val="00AF49B0"/>
    <w:rsid w:val="00B05876"/>
    <w:rsid w:val="00B153B2"/>
    <w:rsid w:val="00B1604C"/>
    <w:rsid w:val="00B20D35"/>
    <w:rsid w:val="00B235A7"/>
    <w:rsid w:val="00B23A05"/>
    <w:rsid w:val="00B30D1D"/>
    <w:rsid w:val="00B3417A"/>
    <w:rsid w:val="00B34895"/>
    <w:rsid w:val="00B42945"/>
    <w:rsid w:val="00B432D8"/>
    <w:rsid w:val="00B46B62"/>
    <w:rsid w:val="00B46F1D"/>
    <w:rsid w:val="00B54A55"/>
    <w:rsid w:val="00B566B2"/>
    <w:rsid w:val="00B5739E"/>
    <w:rsid w:val="00B64258"/>
    <w:rsid w:val="00B67323"/>
    <w:rsid w:val="00B729B0"/>
    <w:rsid w:val="00B87ED6"/>
    <w:rsid w:val="00BA0D7A"/>
    <w:rsid w:val="00BA2126"/>
    <w:rsid w:val="00BA575F"/>
    <w:rsid w:val="00BA6AC2"/>
    <w:rsid w:val="00BA78A0"/>
    <w:rsid w:val="00BB0222"/>
    <w:rsid w:val="00BB1153"/>
    <w:rsid w:val="00BC1884"/>
    <w:rsid w:val="00BD0BE2"/>
    <w:rsid w:val="00BD658E"/>
    <w:rsid w:val="00BD73BD"/>
    <w:rsid w:val="00BE1BD1"/>
    <w:rsid w:val="00BE2F7A"/>
    <w:rsid w:val="00BE55E5"/>
    <w:rsid w:val="00BF0C2D"/>
    <w:rsid w:val="00BF123D"/>
    <w:rsid w:val="00BF4D0A"/>
    <w:rsid w:val="00BF58E0"/>
    <w:rsid w:val="00C007BD"/>
    <w:rsid w:val="00C011AA"/>
    <w:rsid w:val="00C11773"/>
    <w:rsid w:val="00C13B35"/>
    <w:rsid w:val="00C165E9"/>
    <w:rsid w:val="00C25103"/>
    <w:rsid w:val="00C33627"/>
    <w:rsid w:val="00C33EE3"/>
    <w:rsid w:val="00C36308"/>
    <w:rsid w:val="00C36341"/>
    <w:rsid w:val="00C417D9"/>
    <w:rsid w:val="00C57FB3"/>
    <w:rsid w:val="00C65DB3"/>
    <w:rsid w:val="00C70A14"/>
    <w:rsid w:val="00C73905"/>
    <w:rsid w:val="00C815DC"/>
    <w:rsid w:val="00C821D3"/>
    <w:rsid w:val="00C8297B"/>
    <w:rsid w:val="00C8382B"/>
    <w:rsid w:val="00C930B8"/>
    <w:rsid w:val="00C95F2C"/>
    <w:rsid w:val="00CA41A2"/>
    <w:rsid w:val="00CB1106"/>
    <w:rsid w:val="00CB3F88"/>
    <w:rsid w:val="00CB62C9"/>
    <w:rsid w:val="00CB6A6B"/>
    <w:rsid w:val="00CC0828"/>
    <w:rsid w:val="00CC0E38"/>
    <w:rsid w:val="00CC2CA9"/>
    <w:rsid w:val="00CD100D"/>
    <w:rsid w:val="00CD1550"/>
    <w:rsid w:val="00CD5CE2"/>
    <w:rsid w:val="00CD66CB"/>
    <w:rsid w:val="00CD7237"/>
    <w:rsid w:val="00CE1CE0"/>
    <w:rsid w:val="00CF69B9"/>
    <w:rsid w:val="00D058A6"/>
    <w:rsid w:val="00D1317A"/>
    <w:rsid w:val="00D22076"/>
    <w:rsid w:val="00D22DC7"/>
    <w:rsid w:val="00D24314"/>
    <w:rsid w:val="00D34107"/>
    <w:rsid w:val="00D35C32"/>
    <w:rsid w:val="00D45AA9"/>
    <w:rsid w:val="00D56A6C"/>
    <w:rsid w:val="00D60276"/>
    <w:rsid w:val="00D809EA"/>
    <w:rsid w:val="00D8144A"/>
    <w:rsid w:val="00D87FF9"/>
    <w:rsid w:val="00D92EAD"/>
    <w:rsid w:val="00D955AF"/>
    <w:rsid w:val="00DA0655"/>
    <w:rsid w:val="00DB5D46"/>
    <w:rsid w:val="00DC2124"/>
    <w:rsid w:val="00DC5E29"/>
    <w:rsid w:val="00DC712F"/>
    <w:rsid w:val="00DD3E72"/>
    <w:rsid w:val="00DD48A4"/>
    <w:rsid w:val="00DE5C68"/>
    <w:rsid w:val="00DE6F6A"/>
    <w:rsid w:val="00DF0006"/>
    <w:rsid w:val="00DF0623"/>
    <w:rsid w:val="00DF2B44"/>
    <w:rsid w:val="00E16375"/>
    <w:rsid w:val="00E23A73"/>
    <w:rsid w:val="00E338B6"/>
    <w:rsid w:val="00E339E1"/>
    <w:rsid w:val="00E34058"/>
    <w:rsid w:val="00E3537B"/>
    <w:rsid w:val="00E416F0"/>
    <w:rsid w:val="00E4589F"/>
    <w:rsid w:val="00E521D1"/>
    <w:rsid w:val="00E617B8"/>
    <w:rsid w:val="00E70414"/>
    <w:rsid w:val="00E733B5"/>
    <w:rsid w:val="00E75576"/>
    <w:rsid w:val="00E85566"/>
    <w:rsid w:val="00E9092B"/>
    <w:rsid w:val="00E912C6"/>
    <w:rsid w:val="00EA0C90"/>
    <w:rsid w:val="00EA27A8"/>
    <w:rsid w:val="00EA443F"/>
    <w:rsid w:val="00EB004F"/>
    <w:rsid w:val="00EB1291"/>
    <w:rsid w:val="00EB148B"/>
    <w:rsid w:val="00EC1633"/>
    <w:rsid w:val="00EC192F"/>
    <w:rsid w:val="00ED0972"/>
    <w:rsid w:val="00ED640E"/>
    <w:rsid w:val="00ED6AA4"/>
    <w:rsid w:val="00EE3213"/>
    <w:rsid w:val="00EE43C0"/>
    <w:rsid w:val="00EE4A9A"/>
    <w:rsid w:val="00F00DB4"/>
    <w:rsid w:val="00F012A1"/>
    <w:rsid w:val="00F022A2"/>
    <w:rsid w:val="00F0537D"/>
    <w:rsid w:val="00F05A1E"/>
    <w:rsid w:val="00F06F43"/>
    <w:rsid w:val="00F231A9"/>
    <w:rsid w:val="00F23CD4"/>
    <w:rsid w:val="00F32C33"/>
    <w:rsid w:val="00F34722"/>
    <w:rsid w:val="00F47EEB"/>
    <w:rsid w:val="00F54452"/>
    <w:rsid w:val="00F61391"/>
    <w:rsid w:val="00F72B7A"/>
    <w:rsid w:val="00F732D2"/>
    <w:rsid w:val="00F75BC6"/>
    <w:rsid w:val="00F80B28"/>
    <w:rsid w:val="00F833ED"/>
    <w:rsid w:val="00F8462D"/>
    <w:rsid w:val="00F87276"/>
    <w:rsid w:val="00F92229"/>
    <w:rsid w:val="00F9462B"/>
    <w:rsid w:val="00FA081D"/>
    <w:rsid w:val="00FA0F61"/>
    <w:rsid w:val="00FA3F2B"/>
    <w:rsid w:val="00FA6FFE"/>
    <w:rsid w:val="00FB102E"/>
    <w:rsid w:val="00FB6366"/>
    <w:rsid w:val="00FB76B6"/>
    <w:rsid w:val="00FC2FDC"/>
    <w:rsid w:val="00FD2823"/>
    <w:rsid w:val="00FD2A0D"/>
    <w:rsid w:val="00FD48DD"/>
    <w:rsid w:val="00FD6025"/>
    <w:rsid w:val="00FE0CCB"/>
    <w:rsid w:val="00FE2394"/>
    <w:rsid w:val="00FE5E3A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1"/>
    </o:shapelayout>
  </w:shapeDefaults>
  <w:decimalSymbol w:val=","/>
  <w:listSeparator w:val=";"/>
  <w14:docId w14:val="5903A3E5"/>
  <w15:docId w15:val="{D5B2312B-A9F9-4A4E-B04F-53CD4284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96E10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rsid w:val="00B153B2"/>
    <w:pPr>
      <w:keepNext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B153B2"/>
    <w:pPr>
      <w:keepNext/>
      <w:jc w:val="both"/>
      <w:outlineLvl w:val="1"/>
    </w:pPr>
    <w:rPr>
      <w:b/>
      <w:bCs/>
    </w:rPr>
  </w:style>
  <w:style w:type="paragraph" w:styleId="Ttulo4">
    <w:name w:val="heading 4"/>
    <w:basedOn w:val="Normal"/>
    <w:next w:val="Normal"/>
    <w:qFormat/>
    <w:rsid w:val="00FD48DD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6">
    <w:name w:val="heading 6"/>
    <w:basedOn w:val="Normal"/>
    <w:next w:val="Normal"/>
    <w:qFormat/>
    <w:rsid w:val="00FD48D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153B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B153B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596E10"/>
  </w:style>
  <w:style w:type="character" w:styleId="Hyperlink">
    <w:name w:val="Hyperlink"/>
    <w:uiPriority w:val="99"/>
    <w:rsid w:val="00FA6FFE"/>
    <w:rPr>
      <w:color w:val="0000FF"/>
      <w:u w:val="single"/>
    </w:rPr>
  </w:style>
  <w:style w:type="paragraph" w:styleId="Textodenotaderodap">
    <w:name w:val="footnote text"/>
    <w:basedOn w:val="Normal"/>
    <w:semiHidden/>
    <w:rsid w:val="003A5FFD"/>
    <w:rPr>
      <w:szCs w:val="20"/>
    </w:rPr>
  </w:style>
  <w:style w:type="character" w:styleId="Refdenotaderodap">
    <w:name w:val="footnote reference"/>
    <w:semiHidden/>
    <w:rsid w:val="003A5FFD"/>
    <w:rPr>
      <w:vertAlign w:val="superscript"/>
    </w:rPr>
  </w:style>
  <w:style w:type="paragraph" w:styleId="Recuodecorpodetexto2">
    <w:name w:val="Body Text Indent 2"/>
    <w:basedOn w:val="Normal"/>
    <w:rsid w:val="00FE5E3A"/>
    <w:pPr>
      <w:spacing w:before="240" w:line="360" w:lineRule="auto"/>
      <w:ind w:left="513"/>
      <w:jc w:val="both"/>
    </w:pPr>
    <w:rPr>
      <w:color w:val="FF0000"/>
      <w:sz w:val="24"/>
      <w:szCs w:val="20"/>
    </w:rPr>
  </w:style>
  <w:style w:type="paragraph" w:customStyle="1" w:styleId="body">
    <w:name w:val="body"/>
    <w:basedOn w:val="Normal"/>
    <w:rsid w:val="00F012A1"/>
    <w:pPr>
      <w:spacing w:before="120" w:after="120"/>
      <w:jc w:val="both"/>
    </w:pPr>
    <w:rPr>
      <w:rFonts w:ascii="Arial" w:hAnsi="Arial"/>
      <w:sz w:val="28"/>
      <w:szCs w:val="20"/>
      <w:lang w:val="en-US" w:eastAsia="en-US"/>
    </w:rPr>
  </w:style>
  <w:style w:type="paragraph" w:styleId="Sumrio1">
    <w:name w:val="toc 1"/>
    <w:basedOn w:val="Normal"/>
    <w:next w:val="Normal"/>
    <w:autoRedefine/>
    <w:semiHidden/>
    <w:rsid w:val="00F32C33"/>
    <w:pPr>
      <w:spacing w:before="120"/>
      <w:jc w:val="center"/>
    </w:pPr>
    <w:rPr>
      <w:rFonts w:ascii="Arial" w:hAnsi="Arial"/>
      <w:b/>
      <w:bCs/>
      <w:sz w:val="24"/>
      <w:szCs w:val="20"/>
      <w:lang w:val="en-US" w:eastAsia="en-US"/>
    </w:rPr>
  </w:style>
  <w:style w:type="paragraph" w:customStyle="1" w:styleId="table">
    <w:name w:val="table"/>
    <w:rsid w:val="00F012A1"/>
    <w:pPr>
      <w:widowControl w:val="0"/>
      <w:spacing w:after="240"/>
    </w:pPr>
    <w:rPr>
      <w:rFonts w:ascii="Times" w:hAnsi="Times"/>
      <w:lang w:val="en-US" w:eastAsia="en-US"/>
    </w:rPr>
  </w:style>
  <w:style w:type="character" w:styleId="Refdecomentrio">
    <w:name w:val="annotation reference"/>
    <w:semiHidden/>
    <w:rsid w:val="00FD48DD"/>
    <w:rPr>
      <w:sz w:val="16"/>
      <w:szCs w:val="16"/>
    </w:rPr>
  </w:style>
  <w:style w:type="paragraph" w:styleId="Textodecomentrio">
    <w:name w:val="annotation text"/>
    <w:basedOn w:val="Normal"/>
    <w:semiHidden/>
    <w:rsid w:val="00C33EE3"/>
    <w:rPr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FD48DD"/>
    <w:rPr>
      <w:b/>
      <w:bCs/>
    </w:rPr>
  </w:style>
  <w:style w:type="paragraph" w:styleId="Textodebalo">
    <w:name w:val="Balloon Text"/>
    <w:basedOn w:val="Normal"/>
    <w:semiHidden/>
    <w:rsid w:val="00FD48DD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qFormat/>
    <w:rsid w:val="00BB0222"/>
    <w:pPr>
      <w:spacing w:before="120" w:after="120"/>
    </w:pPr>
    <w:rPr>
      <w:b/>
      <w:bCs/>
      <w:szCs w:val="20"/>
    </w:rPr>
  </w:style>
  <w:style w:type="paragraph" w:styleId="Corpodetexto3">
    <w:name w:val="Body Text 3"/>
    <w:basedOn w:val="Normal"/>
    <w:rsid w:val="00276324"/>
    <w:pPr>
      <w:spacing w:after="120"/>
    </w:pPr>
    <w:rPr>
      <w:sz w:val="16"/>
      <w:szCs w:val="16"/>
    </w:rPr>
  </w:style>
  <w:style w:type="table" w:styleId="Tabelacomgrade">
    <w:name w:val="Table Grid"/>
    <w:basedOn w:val="Tabelanormal"/>
    <w:rsid w:val="006D5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uiPriority w:val="20"/>
    <w:qFormat/>
    <w:rsid w:val="00113891"/>
    <w:rPr>
      <w:i/>
      <w:iCs/>
    </w:rPr>
  </w:style>
  <w:style w:type="paragraph" w:styleId="Corpodetexto2">
    <w:name w:val="Body Text 2"/>
    <w:basedOn w:val="Normal"/>
    <w:link w:val="Corpodetexto2Char"/>
    <w:rsid w:val="00D45AA9"/>
    <w:pPr>
      <w:spacing w:after="120" w:line="480" w:lineRule="auto"/>
    </w:pPr>
  </w:style>
  <w:style w:type="paragraph" w:customStyle="1" w:styleId="ListParagraph1">
    <w:name w:val="List Paragraph1"/>
    <w:basedOn w:val="Normal"/>
    <w:uiPriority w:val="34"/>
    <w:qFormat/>
    <w:rsid w:val="004C2A31"/>
    <w:pPr>
      <w:ind w:left="720"/>
      <w:contextualSpacing/>
    </w:pPr>
    <w:rPr>
      <w:rFonts w:ascii="Times New Roman" w:hAnsi="Times New Roman"/>
      <w:sz w:val="24"/>
      <w:lang w:val="en-US" w:eastAsia="en-US"/>
    </w:rPr>
  </w:style>
  <w:style w:type="character" w:customStyle="1" w:styleId="RodapChar">
    <w:name w:val="Rodapé Char"/>
    <w:link w:val="Rodap"/>
    <w:uiPriority w:val="99"/>
    <w:rsid w:val="00526B03"/>
    <w:rPr>
      <w:rFonts w:ascii="Verdana" w:hAnsi="Verdana"/>
      <w:szCs w:val="24"/>
    </w:rPr>
  </w:style>
  <w:style w:type="character" w:customStyle="1" w:styleId="apple-style-span">
    <w:name w:val="apple-style-span"/>
    <w:basedOn w:val="Fontepargpadro"/>
    <w:rsid w:val="00951884"/>
  </w:style>
  <w:style w:type="paragraph" w:styleId="PargrafodaLista">
    <w:name w:val="List Paragraph"/>
    <w:basedOn w:val="Normal"/>
    <w:uiPriority w:val="34"/>
    <w:qFormat/>
    <w:rsid w:val="00F231A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D35C32"/>
  </w:style>
  <w:style w:type="character" w:styleId="Forte">
    <w:name w:val="Strong"/>
    <w:basedOn w:val="Fontepargpadro"/>
    <w:uiPriority w:val="22"/>
    <w:qFormat/>
    <w:rsid w:val="00D35C32"/>
    <w:rPr>
      <w:b/>
      <w:bCs/>
    </w:rPr>
  </w:style>
  <w:style w:type="character" w:customStyle="1" w:styleId="apple-tab-span">
    <w:name w:val="apple-tab-span"/>
    <w:basedOn w:val="Fontepargpadro"/>
    <w:rsid w:val="00135DB1"/>
  </w:style>
  <w:style w:type="character" w:customStyle="1" w:styleId="blockemailwithname">
    <w:name w:val="blockemailwithname"/>
    <w:basedOn w:val="Fontepargpadro"/>
    <w:rsid w:val="006B3F33"/>
  </w:style>
  <w:style w:type="paragraph" w:styleId="NormalWeb">
    <w:name w:val="Normal (Web)"/>
    <w:basedOn w:val="Normal"/>
    <w:uiPriority w:val="99"/>
    <w:unhideWhenUsed/>
    <w:rsid w:val="008825ED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Corpodetexto2Char">
    <w:name w:val="Corpo de texto 2 Char"/>
    <w:basedOn w:val="Fontepargpadro"/>
    <w:link w:val="Corpodetexto2"/>
    <w:rsid w:val="00D60276"/>
    <w:rPr>
      <w:rFonts w:ascii="Verdana" w:hAnsi="Verdana"/>
      <w:szCs w:val="24"/>
    </w:rPr>
  </w:style>
  <w:style w:type="character" w:styleId="HiperlinkVisitado">
    <w:name w:val="FollowedHyperlink"/>
    <w:basedOn w:val="Fontepargpadro"/>
    <w:semiHidden/>
    <w:unhideWhenUsed/>
    <w:rsid w:val="003C79B5"/>
    <w:rPr>
      <w:color w:val="800080" w:themeColor="followedHyperlink"/>
      <w:u w:val="single"/>
    </w:rPr>
  </w:style>
  <w:style w:type="character" w:customStyle="1" w:styleId="fontstyle01">
    <w:name w:val="fontstyle01"/>
    <w:basedOn w:val="Fontepargpadro"/>
    <w:rsid w:val="008F3DE8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MenoPendente">
    <w:name w:val="Unresolved Mention"/>
    <w:basedOn w:val="Fontepargpadro"/>
    <w:uiPriority w:val="99"/>
    <w:semiHidden/>
    <w:unhideWhenUsed/>
    <w:rsid w:val="00BF4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1075">
          <w:marLeft w:val="180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231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235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8BCB3-AECB-4E63-950A-B423C6192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500</Words>
  <Characters>2704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Escritório de Projetos – DNG</vt:lpstr>
      <vt:lpstr>Escritório de Projetos – DNG</vt:lpstr>
    </vt:vector>
  </TitlesOfParts>
  <Company>dataprev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Escritório de Projetos – DNG</dc:title>
  <dc:creator>D291277</dc:creator>
  <cp:lastModifiedBy>Isaque Mendes</cp:lastModifiedBy>
  <cp:revision>10</cp:revision>
  <cp:lastPrinted>2018-06-14T04:47:00Z</cp:lastPrinted>
  <dcterms:created xsi:type="dcterms:W3CDTF">2018-06-14T04:25:00Z</dcterms:created>
  <dcterms:modified xsi:type="dcterms:W3CDTF">2018-06-14T05:08:00Z</dcterms:modified>
</cp:coreProperties>
</file>